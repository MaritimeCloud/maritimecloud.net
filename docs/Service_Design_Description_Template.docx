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364B" w14:textId="77777777" w:rsidR="00792D6B" w:rsidRDefault="00792D6B" w:rsidP="00091B71">
      <w:pPr>
        <w:tabs>
          <w:tab w:val="left" w:pos="709"/>
        </w:tabs>
      </w:pPr>
    </w:p>
    <w:p w14:paraId="1EBD364C" w14:textId="77777777" w:rsidR="00A9401F" w:rsidRDefault="00A9401F" w:rsidP="00292DF4">
      <w:pPr>
        <w:tabs>
          <w:tab w:val="left" w:pos="709"/>
        </w:tabs>
      </w:pPr>
    </w:p>
    <w:p w14:paraId="1EBD364D" w14:textId="77777777" w:rsidR="00A9401F" w:rsidRDefault="00A9401F" w:rsidP="00292DF4">
      <w:pPr>
        <w:tabs>
          <w:tab w:val="left" w:pos="709"/>
        </w:tabs>
      </w:pPr>
    </w:p>
    <w:sdt>
      <w:sdtPr>
        <w:rPr>
          <w:b/>
          <w:color w:val="476E7D"/>
        </w:rPr>
        <w:alias w:val="Title"/>
        <w:tag w:val=""/>
        <w:id w:val="1557669065"/>
        <w:placeholder>
          <w:docPart w:val="9929567AEFA540F5A1EBA5762255AD52"/>
        </w:placeholder>
        <w:dataBinding w:prefixMappings="xmlns:ns0='http://purl.org/dc/elements/1.1/' xmlns:ns1='http://schemas.openxmlformats.org/package/2006/metadata/core-properties' " w:xpath="/ns1:coreProperties[1]/ns0:title[1]" w:storeItemID="{6C3C8BC8-F283-45AE-878A-BAB7291924A1}"/>
        <w:text/>
      </w:sdtPr>
      <w:sdtEndPr/>
      <w:sdtContent>
        <w:p w14:paraId="1EBD364E" w14:textId="240CBFA8" w:rsidR="00A9401F" w:rsidRPr="00B37243" w:rsidRDefault="00E416EB" w:rsidP="00292DF4">
          <w:pPr>
            <w:pStyle w:val="Titel"/>
            <w:tabs>
              <w:tab w:val="left" w:pos="709"/>
            </w:tabs>
            <w:rPr>
              <w:b/>
              <w:color w:val="476E7D"/>
            </w:rPr>
          </w:pPr>
          <w:r w:rsidRPr="00E416EB">
            <w:rPr>
              <w:b/>
              <w:color w:val="476E7D"/>
            </w:rPr>
            <w:t>D3.4 - Service Design Description for the xxx Service</w:t>
          </w:r>
        </w:p>
      </w:sdtContent>
    </w:sdt>
    <w:p w14:paraId="1EBD364F" w14:textId="77777777" w:rsidR="00A9401F" w:rsidRDefault="00A9401F" w:rsidP="00292DF4">
      <w:pPr>
        <w:tabs>
          <w:tab w:val="left" w:pos="709"/>
        </w:tabs>
      </w:pPr>
    </w:p>
    <w:p w14:paraId="1EBD3650" w14:textId="77777777" w:rsidR="00B60AF9" w:rsidRDefault="00B60AF9" w:rsidP="00292DF4">
      <w:pPr>
        <w:tabs>
          <w:tab w:val="left" w:pos="709"/>
        </w:tabs>
      </w:pPr>
    </w:p>
    <w:p w14:paraId="1EBD3651" w14:textId="294F0C63" w:rsidR="00E03893" w:rsidRPr="00713E15" w:rsidRDefault="00713E15" w:rsidP="00073980">
      <w:pPr>
        <w:rPr>
          <w:rStyle w:val="Kraftigfremhvning"/>
        </w:rPr>
      </w:pPr>
      <w:r w:rsidRPr="00713E15">
        <w:rPr>
          <w:rStyle w:val="Kraftigfremhvning"/>
        </w:rPr>
        <w:t>&lt;</w:t>
      </w:r>
      <w:r w:rsidR="00C56031" w:rsidRPr="00713E15">
        <w:rPr>
          <w:rStyle w:val="Kraftigfremhvning"/>
        </w:rPr>
        <w:t>xyz Technology</w:t>
      </w:r>
      <w:r w:rsidRPr="00713E15">
        <w:rPr>
          <w:rStyle w:val="Kraftigfremhvning"/>
        </w:rPr>
        <w:t>&gt;</w:t>
      </w:r>
      <w:r w:rsidR="002B20CE" w:rsidRPr="00713E15">
        <w:rPr>
          <w:rStyle w:val="Kraftigfremhvning"/>
        </w:rPr>
        <w:br w:type="page"/>
      </w:r>
    </w:p>
    <w:sdt>
      <w:sdtPr>
        <w:rPr>
          <w:rFonts w:asciiTheme="minorHAnsi" w:hAnsiTheme="minorHAnsi"/>
          <w:b/>
          <w:bCs w:val="0"/>
          <w:color w:val="08374B" w:themeColor="text1"/>
          <w:kern w:val="0"/>
          <w:sz w:val="24"/>
        </w:rPr>
        <w:id w:val="1186557047"/>
        <w:docPartObj>
          <w:docPartGallery w:val="Table of Contents"/>
          <w:docPartUnique/>
        </w:docPartObj>
      </w:sdtPr>
      <w:sdtEndPr>
        <w:rPr>
          <w:b w:val="0"/>
          <w:noProof/>
        </w:rPr>
      </w:sdtEndPr>
      <w:sdtContent>
        <w:p w14:paraId="1EBD3686" w14:textId="77777777" w:rsidR="007475A2" w:rsidRDefault="007475A2" w:rsidP="009508F4">
          <w:pPr>
            <w:pStyle w:val="Content"/>
          </w:pPr>
          <w:r>
            <w:t>Contents</w:t>
          </w:r>
        </w:p>
        <w:p w14:paraId="24F4CA9C" w14:textId="3715283E" w:rsidR="00024A02" w:rsidRDefault="007475A2">
          <w:pPr>
            <w:pStyle w:val="Indholdsfortegnelse1"/>
            <w:tabs>
              <w:tab w:val="left" w:pos="480"/>
            </w:tabs>
            <w:rPr>
              <w:rFonts w:eastAsiaTheme="minorEastAsia"/>
              <w:noProof/>
              <w:color w:val="auto"/>
              <w:sz w:val="22"/>
              <w:lang w:val="da-DK" w:eastAsia="da-DK"/>
            </w:rPr>
          </w:pPr>
          <w:r>
            <w:fldChar w:fldCharType="begin"/>
          </w:r>
          <w:r>
            <w:instrText xml:space="preserve"> TOC \o "1-3" \h \z \u </w:instrText>
          </w:r>
          <w:r>
            <w:fldChar w:fldCharType="separate"/>
          </w:r>
          <w:hyperlink w:anchor="_Toc459370110" w:history="1">
            <w:r w:rsidR="00024A02" w:rsidRPr="00F9552B">
              <w:rPr>
                <w:rStyle w:val="Hyperlink"/>
                <w:noProof/>
              </w:rPr>
              <w:t>1</w:t>
            </w:r>
            <w:r w:rsidR="00024A02">
              <w:rPr>
                <w:rFonts w:eastAsiaTheme="minorEastAsia"/>
                <w:noProof/>
                <w:color w:val="auto"/>
                <w:sz w:val="22"/>
                <w:lang w:val="da-DK" w:eastAsia="da-DK"/>
              </w:rPr>
              <w:tab/>
            </w:r>
            <w:r w:rsidR="00024A02" w:rsidRPr="00F9552B">
              <w:rPr>
                <w:rStyle w:val="Hyperlink"/>
                <w:noProof/>
              </w:rPr>
              <w:t>Introduction</w:t>
            </w:r>
            <w:r w:rsidR="00024A02">
              <w:rPr>
                <w:noProof/>
                <w:webHidden/>
              </w:rPr>
              <w:tab/>
            </w:r>
            <w:r w:rsidR="00024A02">
              <w:rPr>
                <w:noProof/>
                <w:webHidden/>
              </w:rPr>
              <w:fldChar w:fldCharType="begin"/>
            </w:r>
            <w:r w:rsidR="00024A02">
              <w:rPr>
                <w:noProof/>
                <w:webHidden/>
              </w:rPr>
              <w:instrText xml:space="preserve"> PAGEREF _Toc459370110 \h </w:instrText>
            </w:r>
            <w:r w:rsidR="00024A02">
              <w:rPr>
                <w:noProof/>
                <w:webHidden/>
              </w:rPr>
            </w:r>
            <w:r w:rsidR="00024A02">
              <w:rPr>
                <w:noProof/>
                <w:webHidden/>
              </w:rPr>
              <w:fldChar w:fldCharType="separate"/>
            </w:r>
            <w:r w:rsidR="00024A02">
              <w:rPr>
                <w:noProof/>
                <w:webHidden/>
              </w:rPr>
              <w:t>4</w:t>
            </w:r>
            <w:r w:rsidR="00024A02">
              <w:rPr>
                <w:noProof/>
                <w:webHidden/>
              </w:rPr>
              <w:fldChar w:fldCharType="end"/>
            </w:r>
          </w:hyperlink>
        </w:p>
        <w:p w14:paraId="5E0D97F0" w14:textId="520E6077" w:rsidR="00024A02" w:rsidRDefault="00024A02">
          <w:pPr>
            <w:pStyle w:val="Indholdsfortegnelse2"/>
            <w:tabs>
              <w:tab w:val="left" w:pos="880"/>
            </w:tabs>
            <w:rPr>
              <w:rFonts w:eastAsiaTheme="minorEastAsia"/>
              <w:noProof/>
              <w:color w:val="auto"/>
              <w:sz w:val="22"/>
              <w:lang w:val="da-DK" w:eastAsia="da-DK"/>
            </w:rPr>
          </w:pPr>
          <w:hyperlink w:anchor="_Toc459370111" w:history="1">
            <w:r w:rsidRPr="00F9552B">
              <w:rPr>
                <w:rStyle w:val="Hyperlink"/>
                <w:noProof/>
              </w:rPr>
              <w:t>1.1</w:t>
            </w:r>
            <w:r>
              <w:rPr>
                <w:rFonts w:eastAsiaTheme="minorEastAsia"/>
                <w:noProof/>
                <w:color w:val="auto"/>
                <w:sz w:val="22"/>
                <w:lang w:val="da-DK" w:eastAsia="da-DK"/>
              </w:rPr>
              <w:tab/>
            </w:r>
            <w:r w:rsidRPr="00F9552B">
              <w:rPr>
                <w:rStyle w:val="Hyperlink"/>
                <w:noProof/>
              </w:rPr>
              <w:t>Purpose of the Document</w:t>
            </w:r>
            <w:r>
              <w:rPr>
                <w:noProof/>
                <w:webHidden/>
              </w:rPr>
              <w:tab/>
            </w:r>
            <w:r>
              <w:rPr>
                <w:noProof/>
                <w:webHidden/>
              </w:rPr>
              <w:fldChar w:fldCharType="begin"/>
            </w:r>
            <w:r>
              <w:rPr>
                <w:noProof/>
                <w:webHidden/>
              </w:rPr>
              <w:instrText xml:space="preserve"> PAGEREF _Toc459370111 \h </w:instrText>
            </w:r>
            <w:r>
              <w:rPr>
                <w:noProof/>
                <w:webHidden/>
              </w:rPr>
            </w:r>
            <w:r>
              <w:rPr>
                <w:noProof/>
                <w:webHidden/>
              </w:rPr>
              <w:fldChar w:fldCharType="separate"/>
            </w:r>
            <w:r>
              <w:rPr>
                <w:noProof/>
                <w:webHidden/>
              </w:rPr>
              <w:t>4</w:t>
            </w:r>
            <w:r>
              <w:rPr>
                <w:noProof/>
                <w:webHidden/>
              </w:rPr>
              <w:fldChar w:fldCharType="end"/>
            </w:r>
          </w:hyperlink>
        </w:p>
        <w:p w14:paraId="4A8AC726" w14:textId="0E607A4F" w:rsidR="00024A02" w:rsidRDefault="00024A02">
          <w:pPr>
            <w:pStyle w:val="Indholdsfortegnelse2"/>
            <w:tabs>
              <w:tab w:val="left" w:pos="880"/>
            </w:tabs>
            <w:rPr>
              <w:rFonts w:eastAsiaTheme="minorEastAsia"/>
              <w:noProof/>
              <w:color w:val="auto"/>
              <w:sz w:val="22"/>
              <w:lang w:val="da-DK" w:eastAsia="da-DK"/>
            </w:rPr>
          </w:pPr>
          <w:hyperlink w:anchor="_Toc459370112" w:history="1">
            <w:r w:rsidRPr="00F9552B">
              <w:rPr>
                <w:rStyle w:val="Hyperlink"/>
                <w:noProof/>
              </w:rPr>
              <w:t>1.2</w:t>
            </w:r>
            <w:r>
              <w:rPr>
                <w:rFonts w:eastAsiaTheme="minorEastAsia"/>
                <w:noProof/>
                <w:color w:val="auto"/>
                <w:sz w:val="22"/>
                <w:lang w:val="da-DK" w:eastAsia="da-DK"/>
              </w:rPr>
              <w:tab/>
            </w:r>
            <w:r w:rsidRPr="00F9552B">
              <w:rPr>
                <w:rStyle w:val="Hyperlink"/>
                <w:noProof/>
              </w:rPr>
              <w:t>Intended Readership</w:t>
            </w:r>
            <w:r>
              <w:rPr>
                <w:noProof/>
                <w:webHidden/>
              </w:rPr>
              <w:tab/>
            </w:r>
            <w:r>
              <w:rPr>
                <w:noProof/>
                <w:webHidden/>
              </w:rPr>
              <w:fldChar w:fldCharType="begin"/>
            </w:r>
            <w:r>
              <w:rPr>
                <w:noProof/>
                <w:webHidden/>
              </w:rPr>
              <w:instrText xml:space="preserve"> PAGEREF _Toc459370112 \h </w:instrText>
            </w:r>
            <w:r>
              <w:rPr>
                <w:noProof/>
                <w:webHidden/>
              </w:rPr>
            </w:r>
            <w:r>
              <w:rPr>
                <w:noProof/>
                <w:webHidden/>
              </w:rPr>
              <w:fldChar w:fldCharType="separate"/>
            </w:r>
            <w:r>
              <w:rPr>
                <w:noProof/>
                <w:webHidden/>
              </w:rPr>
              <w:t>5</w:t>
            </w:r>
            <w:r>
              <w:rPr>
                <w:noProof/>
                <w:webHidden/>
              </w:rPr>
              <w:fldChar w:fldCharType="end"/>
            </w:r>
          </w:hyperlink>
        </w:p>
        <w:p w14:paraId="4906EB66" w14:textId="7BD67833" w:rsidR="00024A02" w:rsidRDefault="00024A02">
          <w:pPr>
            <w:pStyle w:val="Indholdsfortegnelse2"/>
            <w:tabs>
              <w:tab w:val="left" w:pos="880"/>
            </w:tabs>
            <w:rPr>
              <w:rFonts w:eastAsiaTheme="minorEastAsia"/>
              <w:noProof/>
              <w:color w:val="auto"/>
              <w:sz w:val="22"/>
              <w:lang w:val="da-DK" w:eastAsia="da-DK"/>
            </w:rPr>
          </w:pPr>
          <w:hyperlink w:anchor="_Toc459370113" w:history="1">
            <w:r w:rsidRPr="00F9552B">
              <w:rPr>
                <w:rStyle w:val="Hyperlink"/>
                <w:noProof/>
              </w:rPr>
              <w:t>1.3</w:t>
            </w:r>
            <w:r>
              <w:rPr>
                <w:rFonts w:eastAsiaTheme="minorEastAsia"/>
                <w:noProof/>
                <w:color w:val="auto"/>
                <w:sz w:val="22"/>
                <w:lang w:val="da-DK" w:eastAsia="da-DK"/>
              </w:rPr>
              <w:tab/>
            </w:r>
            <w:r w:rsidRPr="00F9552B">
              <w:rPr>
                <w:rStyle w:val="Hyperlink"/>
                <w:noProof/>
              </w:rPr>
              <w:t>Inputs from Other Projects</w:t>
            </w:r>
            <w:r>
              <w:rPr>
                <w:noProof/>
                <w:webHidden/>
              </w:rPr>
              <w:tab/>
            </w:r>
            <w:r>
              <w:rPr>
                <w:noProof/>
                <w:webHidden/>
              </w:rPr>
              <w:fldChar w:fldCharType="begin"/>
            </w:r>
            <w:r>
              <w:rPr>
                <w:noProof/>
                <w:webHidden/>
              </w:rPr>
              <w:instrText xml:space="preserve"> PAGEREF _Toc459370113 \h </w:instrText>
            </w:r>
            <w:r>
              <w:rPr>
                <w:noProof/>
                <w:webHidden/>
              </w:rPr>
            </w:r>
            <w:r>
              <w:rPr>
                <w:noProof/>
                <w:webHidden/>
              </w:rPr>
              <w:fldChar w:fldCharType="separate"/>
            </w:r>
            <w:r>
              <w:rPr>
                <w:noProof/>
                <w:webHidden/>
              </w:rPr>
              <w:t>5</w:t>
            </w:r>
            <w:r>
              <w:rPr>
                <w:noProof/>
                <w:webHidden/>
              </w:rPr>
              <w:fldChar w:fldCharType="end"/>
            </w:r>
          </w:hyperlink>
        </w:p>
        <w:p w14:paraId="298185CB" w14:textId="2FA4CBF8" w:rsidR="00024A02" w:rsidRDefault="00024A02">
          <w:pPr>
            <w:pStyle w:val="Indholdsfortegnelse1"/>
            <w:tabs>
              <w:tab w:val="left" w:pos="480"/>
            </w:tabs>
            <w:rPr>
              <w:rFonts w:eastAsiaTheme="minorEastAsia"/>
              <w:noProof/>
              <w:color w:val="auto"/>
              <w:sz w:val="22"/>
              <w:lang w:val="da-DK" w:eastAsia="da-DK"/>
            </w:rPr>
          </w:pPr>
          <w:hyperlink w:anchor="_Toc459370114" w:history="1">
            <w:r w:rsidRPr="00F9552B">
              <w:rPr>
                <w:rStyle w:val="Hyperlink"/>
                <w:noProof/>
              </w:rPr>
              <w:t>2</w:t>
            </w:r>
            <w:r>
              <w:rPr>
                <w:rFonts w:eastAsiaTheme="minorEastAsia"/>
                <w:noProof/>
                <w:color w:val="auto"/>
                <w:sz w:val="22"/>
                <w:lang w:val="da-DK" w:eastAsia="da-DK"/>
              </w:rPr>
              <w:tab/>
            </w:r>
            <w:r w:rsidRPr="00F9552B">
              <w:rPr>
                <w:rStyle w:val="Hyperlink"/>
                <w:noProof/>
              </w:rPr>
              <w:t>Service Design Identification</w:t>
            </w:r>
            <w:r>
              <w:rPr>
                <w:noProof/>
                <w:webHidden/>
              </w:rPr>
              <w:tab/>
            </w:r>
            <w:r>
              <w:rPr>
                <w:noProof/>
                <w:webHidden/>
              </w:rPr>
              <w:fldChar w:fldCharType="begin"/>
            </w:r>
            <w:r>
              <w:rPr>
                <w:noProof/>
                <w:webHidden/>
              </w:rPr>
              <w:instrText xml:space="preserve"> PAGEREF _Toc459370114 \h </w:instrText>
            </w:r>
            <w:r>
              <w:rPr>
                <w:noProof/>
                <w:webHidden/>
              </w:rPr>
            </w:r>
            <w:r>
              <w:rPr>
                <w:noProof/>
                <w:webHidden/>
              </w:rPr>
              <w:fldChar w:fldCharType="separate"/>
            </w:r>
            <w:r>
              <w:rPr>
                <w:noProof/>
                <w:webHidden/>
              </w:rPr>
              <w:t>6</w:t>
            </w:r>
            <w:r>
              <w:rPr>
                <w:noProof/>
                <w:webHidden/>
              </w:rPr>
              <w:fldChar w:fldCharType="end"/>
            </w:r>
          </w:hyperlink>
        </w:p>
        <w:p w14:paraId="68F67923" w14:textId="2F3973B2" w:rsidR="00024A02" w:rsidRDefault="00024A02">
          <w:pPr>
            <w:pStyle w:val="Indholdsfortegnelse1"/>
            <w:tabs>
              <w:tab w:val="left" w:pos="480"/>
            </w:tabs>
            <w:rPr>
              <w:rFonts w:eastAsiaTheme="minorEastAsia"/>
              <w:noProof/>
              <w:color w:val="auto"/>
              <w:sz w:val="22"/>
              <w:lang w:val="da-DK" w:eastAsia="da-DK"/>
            </w:rPr>
          </w:pPr>
          <w:hyperlink w:anchor="_Toc459370115" w:history="1">
            <w:r w:rsidRPr="00F9552B">
              <w:rPr>
                <w:rStyle w:val="Hyperlink"/>
                <w:noProof/>
              </w:rPr>
              <w:t>3</w:t>
            </w:r>
            <w:r>
              <w:rPr>
                <w:rFonts w:eastAsiaTheme="minorEastAsia"/>
                <w:noProof/>
                <w:color w:val="auto"/>
                <w:sz w:val="22"/>
                <w:lang w:val="da-DK" w:eastAsia="da-DK"/>
              </w:rPr>
              <w:tab/>
            </w:r>
            <w:r w:rsidRPr="00F9552B">
              <w:rPr>
                <w:rStyle w:val="Hyperlink"/>
                <w:noProof/>
              </w:rPr>
              <w:t>Technology Introduction</w:t>
            </w:r>
            <w:r>
              <w:rPr>
                <w:noProof/>
                <w:webHidden/>
              </w:rPr>
              <w:tab/>
            </w:r>
            <w:r>
              <w:rPr>
                <w:noProof/>
                <w:webHidden/>
              </w:rPr>
              <w:fldChar w:fldCharType="begin"/>
            </w:r>
            <w:r>
              <w:rPr>
                <w:noProof/>
                <w:webHidden/>
              </w:rPr>
              <w:instrText xml:space="preserve"> PAGEREF _Toc459370115 \h </w:instrText>
            </w:r>
            <w:r>
              <w:rPr>
                <w:noProof/>
                <w:webHidden/>
              </w:rPr>
            </w:r>
            <w:r>
              <w:rPr>
                <w:noProof/>
                <w:webHidden/>
              </w:rPr>
              <w:fldChar w:fldCharType="separate"/>
            </w:r>
            <w:r>
              <w:rPr>
                <w:noProof/>
                <w:webHidden/>
              </w:rPr>
              <w:t>7</w:t>
            </w:r>
            <w:r>
              <w:rPr>
                <w:noProof/>
                <w:webHidden/>
              </w:rPr>
              <w:fldChar w:fldCharType="end"/>
            </w:r>
          </w:hyperlink>
        </w:p>
        <w:p w14:paraId="52921CFD" w14:textId="7A5A93F2" w:rsidR="00024A02" w:rsidRDefault="00024A02">
          <w:pPr>
            <w:pStyle w:val="Indholdsfortegnelse1"/>
            <w:tabs>
              <w:tab w:val="left" w:pos="480"/>
            </w:tabs>
            <w:rPr>
              <w:rFonts w:eastAsiaTheme="minorEastAsia"/>
              <w:noProof/>
              <w:color w:val="auto"/>
              <w:sz w:val="22"/>
              <w:lang w:val="da-DK" w:eastAsia="da-DK"/>
            </w:rPr>
          </w:pPr>
          <w:hyperlink w:anchor="_Toc459370116" w:history="1">
            <w:r w:rsidRPr="00F9552B">
              <w:rPr>
                <w:rStyle w:val="Hyperlink"/>
                <w:noProof/>
              </w:rPr>
              <w:t>4</w:t>
            </w:r>
            <w:r>
              <w:rPr>
                <w:rFonts w:eastAsiaTheme="minorEastAsia"/>
                <w:noProof/>
                <w:color w:val="auto"/>
                <w:sz w:val="22"/>
                <w:lang w:val="da-DK" w:eastAsia="da-DK"/>
              </w:rPr>
              <w:tab/>
            </w:r>
            <w:r w:rsidRPr="00F9552B">
              <w:rPr>
                <w:rStyle w:val="Hyperlink"/>
                <w:noProof/>
              </w:rPr>
              <w:t>Service Design Overview</w:t>
            </w:r>
            <w:r>
              <w:rPr>
                <w:noProof/>
                <w:webHidden/>
              </w:rPr>
              <w:tab/>
            </w:r>
            <w:r>
              <w:rPr>
                <w:noProof/>
                <w:webHidden/>
              </w:rPr>
              <w:fldChar w:fldCharType="begin"/>
            </w:r>
            <w:r>
              <w:rPr>
                <w:noProof/>
                <w:webHidden/>
              </w:rPr>
              <w:instrText xml:space="preserve"> PAGEREF _Toc459370116 \h </w:instrText>
            </w:r>
            <w:r>
              <w:rPr>
                <w:noProof/>
                <w:webHidden/>
              </w:rPr>
            </w:r>
            <w:r>
              <w:rPr>
                <w:noProof/>
                <w:webHidden/>
              </w:rPr>
              <w:fldChar w:fldCharType="separate"/>
            </w:r>
            <w:r>
              <w:rPr>
                <w:noProof/>
                <w:webHidden/>
              </w:rPr>
              <w:t>8</w:t>
            </w:r>
            <w:r>
              <w:rPr>
                <w:noProof/>
                <w:webHidden/>
              </w:rPr>
              <w:fldChar w:fldCharType="end"/>
            </w:r>
          </w:hyperlink>
        </w:p>
        <w:p w14:paraId="4A6EF79E" w14:textId="6EB1205B" w:rsidR="00024A02" w:rsidRDefault="00024A02">
          <w:pPr>
            <w:pStyle w:val="Indholdsfortegnelse2"/>
            <w:tabs>
              <w:tab w:val="left" w:pos="880"/>
            </w:tabs>
            <w:rPr>
              <w:rFonts w:eastAsiaTheme="minorEastAsia"/>
              <w:noProof/>
              <w:color w:val="auto"/>
              <w:sz w:val="22"/>
              <w:lang w:val="da-DK" w:eastAsia="da-DK"/>
            </w:rPr>
          </w:pPr>
          <w:hyperlink w:anchor="_Toc459370117" w:history="1">
            <w:r w:rsidRPr="00F9552B">
              <w:rPr>
                <w:rStyle w:val="Hyperlink"/>
                <w:noProof/>
              </w:rPr>
              <w:t>4.1</w:t>
            </w:r>
            <w:r>
              <w:rPr>
                <w:rFonts w:eastAsiaTheme="minorEastAsia"/>
                <w:noProof/>
                <w:color w:val="auto"/>
                <w:sz w:val="22"/>
                <w:lang w:val="da-DK" w:eastAsia="da-DK"/>
              </w:rPr>
              <w:tab/>
            </w:r>
            <w:r w:rsidRPr="00F9552B">
              <w:rPr>
                <w:rStyle w:val="Hyperlink"/>
                <w:noProof/>
              </w:rPr>
              <w:t>Service Interfaces</w:t>
            </w:r>
            <w:r>
              <w:rPr>
                <w:noProof/>
                <w:webHidden/>
              </w:rPr>
              <w:tab/>
            </w:r>
            <w:r>
              <w:rPr>
                <w:noProof/>
                <w:webHidden/>
              </w:rPr>
              <w:fldChar w:fldCharType="begin"/>
            </w:r>
            <w:r>
              <w:rPr>
                <w:noProof/>
                <w:webHidden/>
              </w:rPr>
              <w:instrText xml:space="preserve"> PAGEREF _Toc459370117 \h </w:instrText>
            </w:r>
            <w:r>
              <w:rPr>
                <w:noProof/>
                <w:webHidden/>
              </w:rPr>
            </w:r>
            <w:r>
              <w:rPr>
                <w:noProof/>
                <w:webHidden/>
              </w:rPr>
              <w:fldChar w:fldCharType="separate"/>
            </w:r>
            <w:r>
              <w:rPr>
                <w:noProof/>
                <w:webHidden/>
              </w:rPr>
              <w:t>8</w:t>
            </w:r>
            <w:r>
              <w:rPr>
                <w:noProof/>
                <w:webHidden/>
              </w:rPr>
              <w:fldChar w:fldCharType="end"/>
            </w:r>
          </w:hyperlink>
        </w:p>
        <w:p w14:paraId="1E1E3CD8" w14:textId="40A69B23" w:rsidR="00024A02" w:rsidRDefault="00024A02">
          <w:pPr>
            <w:pStyle w:val="Indholdsfortegnelse1"/>
            <w:tabs>
              <w:tab w:val="left" w:pos="480"/>
            </w:tabs>
            <w:rPr>
              <w:rFonts w:eastAsiaTheme="minorEastAsia"/>
              <w:noProof/>
              <w:color w:val="auto"/>
              <w:sz w:val="22"/>
              <w:lang w:val="da-DK" w:eastAsia="da-DK"/>
            </w:rPr>
          </w:pPr>
          <w:hyperlink w:anchor="_Toc459370118" w:history="1">
            <w:r w:rsidRPr="00F9552B">
              <w:rPr>
                <w:rStyle w:val="Hyperlink"/>
                <w:noProof/>
              </w:rPr>
              <w:t>5</w:t>
            </w:r>
            <w:r>
              <w:rPr>
                <w:rFonts w:eastAsiaTheme="minorEastAsia"/>
                <w:noProof/>
                <w:color w:val="auto"/>
                <w:sz w:val="22"/>
                <w:lang w:val="da-DK" w:eastAsia="da-DK"/>
              </w:rPr>
              <w:tab/>
            </w:r>
            <w:r w:rsidRPr="00F9552B">
              <w:rPr>
                <w:rStyle w:val="Hyperlink"/>
                <w:noProof/>
              </w:rPr>
              <w:t>Physical Data Model</w:t>
            </w:r>
            <w:r>
              <w:rPr>
                <w:noProof/>
                <w:webHidden/>
              </w:rPr>
              <w:tab/>
            </w:r>
            <w:r>
              <w:rPr>
                <w:noProof/>
                <w:webHidden/>
              </w:rPr>
              <w:fldChar w:fldCharType="begin"/>
            </w:r>
            <w:r>
              <w:rPr>
                <w:noProof/>
                <w:webHidden/>
              </w:rPr>
              <w:instrText xml:space="preserve"> PAGEREF _Toc459370118 \h </w:instrText>
            </w:r>
            <w:r>
              <w:rPr>
                <w:noProof/>
                <w:webHidden/>
              </w:rPr>
            </w:r>
            <w:r>
              <w:rPr>
                <w:noProof/>
                <w:webHidden/>
              </w:rPr>
              <w:fldChar w:fldCharType="separate"/>
            </w:r>
            <w:r>
              <w:rPr>
                <w:noProof/>
                <w:webHidden/>
              </w:rPr>
              <w:t>10</w:t>
            </w:r>
            <w:r>
              <w:rPr>
                <w:noProof/>
                <w:webHidden/>
              </w:rPr>
              <w:fldChar w:fldCharType="end"/>
            </w:r>
          </w:hyperlink>
        </w:p>
        <w:p w14:paraId="0910F926" w14:textId="68D217CC" w:rsidR="00024A02" w:rsidRDefault="00024A02">
          <w:pPr>
            <w:pStyle w:val="Indholdsfortegnelse2"/>
            <w:tabs>
              <w:tab w:val="left" w:pos="880"/>
            </w:tabs>
            <w:rPr>
              <w:rFonts w:eastAsiaTheme="minorEastAsia"/>
              <w:noProof/>
              <w:color w:val="auto"/>
              <w:sz w:val="22"/>
              <w:lang w:val="da-DK" w:eastAsia="da-DK"/>
            </w:rPr>
          </w:pPr>
          <w:hyperlink w:anchor="_Toc459370119" w:history="1">
            <w:r w:rsidRPr="00F9552B">
              <w:rPr>
                <w:rStyle w:val="Hyperlink"/>
                <w:noProof/>
              </w:rPr>
              <w:t>5.1</w:t>
            </w:r>
            <w:r>
              <w:rPr>
                <w:rFonts w:eastAsiaTheme="minorEastAsia"/>
                <w:noProof/>
                <w:color w:val="auto"/>
                <w:sz w:val="22"/>
                <w:lang w:val="da-DK" w:eastAsia="da-DK"/>
              </w:rPr>
              <w:tab/>
            </w:r>
            <w:r w:rsidRPr="00F9552B">
              <w:rPr>
                <w:rStyle w:val="Hyperlink"/>
                <w:noProof/>
              </w:rPr>
              <w:t>Service Internal Data Model (optional)</w:t>
            </w:r>
            <w:r>
              <w:rPr>
                <w:noProof/>
                <w:webHidden/>
              </w:rPr>
              <w:tab/>
            </w:r>
            <w:r>
              <w:rPr>
                <w:noProof/>
                <w:webHidden/>
              </w:rPr>
              <w:fldChar w:fldCharType="begin"/>
            </w:r>
            <w:r>
              <w:rPr>
                <w:noProof/>
                <w:webHidden/>
              </w:rPr>
              <w:instrText xml:space="preserve"> PAGEREF _Toc459370119 \h </w:instrText>
            </w:r>
            <w:r>
              <w:rPr>
                <w:noProof/>
                <w:webHidden/>
              </w:rPr>
            </w:r>
            <w:r>
              <w:rPr>
                <w:noProof/>
                <w:webHidden/>
              </w:rPr>
              <w:fldChar w:fldCharType="separate"/>
            </w:r>
            <w:r>
              <w:rPr>
                <w:noProof/>
                <w:webHidden/>
              </w:rPr>
              <w:t>11</w:t>
            </w:r>
            <w:r>
              <w:rPr>
                <w:noProof/>
                <w:webHidden/>
              </w:rPr>
              <w:fldChar w:fldCharType="end"/>
            </w:r>
          </w:hyperlink>
        </w:p>
        <w:p w14:paraId="6B32CFA3" w14:textId="1E850B7A" w:rsidR="00024A02" w:rsidRDefault="00024A02">
          <w:pPr>
            <w:pStyle w:val="Indholdsfortegnelse1"/>
            <w:tabs>
              <w:tab w:val="left" w:pos="480"/>
            </w:tabs>
            <w:rPr>
              <w:rFonts w:eastAsiaTheme="minorEastAsia"/>
              <w:noProof/>
              <w:color w:val="auto"/>
              <w:sz w:val="22"/>
              <w:lang w:val="da-DK" w:eastAsia="da-DK"/>
            </w:rPr>
          </w:pPr>
          <w:hyperlink w:anchor="_Toc459370120" w:history="1">
            <w:r w:rsidRPr="00F9552B">
              <w:rPr>
                <w:rStyle w:val="Hyperlink"/>
                <w:noProof/>
              </w:rPr>
              <w:t>6</w:t>
            </w:r>
            <w:r>
              <w:rPr>
                <w:rFonts w:eastAsiaTheme="minorEastAsia"/>
                <w:noProof/>
                <w:color w:val="auto"/>
                <w:sz w:val="22"/>
                <w:lang w:val="da-DK" w:eastAsia="da-DK"/>
              </w:rPr>
              <w:tab/>
            </w:r>
            <w:r w:rsidRPr="00F9552B">
              <w:rPr>
                <w:rStyle w:val="Hyperlink"/>
                <w:noProof/>
              </w:rPr>
              <w:t>Service Interface Design</w:t>
            </w:r>
            <w:r>
              <w:rPr>
                <w:noProof/>
                <w:webHidden/>
              </w:rPr>
              <w:tab/>
            </w:r>
            <w:r>
              <w:rPr>
                <w:noProof/>
                <w:webHidden/>
              </w:rPr>
              <w:fldChar w:fldCharType="begin"/>
            </w:r>
            <w:r>
              <w:rPr>
                <w:noProof/>
                <w:webHidden/>
              </w:rPr>
              <w:instrText xml:space="preserve"> PAGEREF _Toc459370120 \h </w:instrText>
            </w:r>
            <w:r>
              <w:rPr>
                <w:noProof/>
                <w:webHidden/>
              </w:rPr>
            </w:r>
            <w:r>
              <w:rPr>
                <w:noProof/>
                <w:webHidden/>
              </w:rPr>
              <w:fldChar w:fldCharType="separate"/>
            </w:r>
            <w:r>
              <w:rPr>
                <w:noProof/>
                <w:webHidden/>
              </w:rPr>
              <w:t>12</w:t>
            </w:r>
            <w:r>
              <w:rPr>
                <w:noProof/>
                <w:webHidden/>
              </w:rPr>
              <w:fldChar w:fldCharType="end"/>
            </w:r>
          </w:hyperlink>
        </w:p>
        <w:p w14:paraId="1754A032" w14:textId="6A2BC708" w:rsidR="00024A02" w:rsidRDefault="00024A02">
          <w:pPr>
            <w:pStyle w:val="Indholdsfortegnelse2"/>
            <w:tabs>
              <w:tab w:val="left" w:pos="880"/>
            </w:tabs>
            <w:rPr>
              <w:rFonts w:eastAsiaTheme="minorEastAsia"/>
              <w:noProof/>
              <w:color w:val="auto"/>
              <w:sz w:val="22"/>
              <w:lang w:val="da-DK" w:eastAsia="da-DK"/>
            </w:rPr>
          </w:pPr>
          <w:hyperlink w:anchor="_Toc459370121" w:history="1">
            <w:r w:rsidRPr="00F9552B">
              <w:rPr>
                <w:rStyle w:val="Hyperlink"/>
                <w:noProof/>
              </w:rPr>
              <w:t>6.1</w:t>
            </w:r>
            <w:r>
              <w:rPr>
                <w:rFonts w:eastAsiaTheme="minorEastAsia"/>
                <w:noProof/>
                <w:color w:val="auto"/>
                <w:sz w:val="22"/>
                <w:lang w:val="da-DK" w:eastAsia="da-DK"/>
              </w:rPr>
              <w:tab/>
            </w:r>
            <w:r w:rsidRPr="00F9552B">
              <w:rPr>
                <w:rStyle w:val="Hyperlink"/>
                <w:noProof/>
              </w:rPr>
              <w:t>Service Interface &lt;Interface Name&gt;</w:t>
            </w:r>
            <w:r>
              <w:rPr>
                <w:noProof/>
                <w:webHidden/>
              </w:rPr>
              <w:tab/>
            </w:r>
            <w:r>
              <w:rPr>
                <w:noProof/>
                <w:webHidden/>
              </w:rPr>
              <w:fldChar w:fldCharType="begin"/>
            </w:r>
            <w:r>
              <w:rPr>
                <w:noProof/>
                <w:webHidden/>
              </w:rPr>
              <w:instrText xml:space="preserve"> PAGEREF _Toc459370121 \h </w:instrText>
            </w:r>
            <w:r>
              <w:rPr>
                <w:noProof/>
                <w:webHidden/>
              </w:rPr>
            </w:r>
            <w:r>
              <w:rPr>
                <w:noProof/>
                <w:webHidden/>
              </w:rPr>
              <w:fldChar w:fldCharType="separate"/>
            </w:r>
            <w:r>
              <w:rPr>
                <w:noProof/>
                <w:webHidden/>
              </w:rPr>
              <w:t>12</w:t>
            </w:r>
            <w:r>
              <w:rPr>
                <w:noProof/>
                <w:webHidden/>
              </w:rPr>
              <w:fldChar w:fldCharType="end"/>
            </w:r>
          </w:hyperlink>
        </w:p>
        <w:p w14:paraId="24925AEF" w14:textId="5236FBFB" w:rsidR="00024A02" w:rsidRDefault="00024A02">
          <w:pPr>
            <w:pStyle w:val="Indholdsfortegnelse3"/>
            <w:rPr>
              <w:rFonts w:eastAsiaTheme="minorEastAsia"/>
              <w:noProof/>
              <w:color w:val="auto"/>
              <w:sz w:val="22"/>
              <w:lang w:val="da-DK" w:eastAsia="da-DK"/>
            </w:rPr>
          </w:pPr>
          <w:hyperlink w:anchor="_Toc459370122" w:history="1">
            <w:r w:rsidRPr="00F9552B">
              <w:rPr>
                <w:rStyle w:val="Hyperlink"/>
                <w:noProof/>
              </w:rPr>
              <w:t>6.1.1</w:t>
            </w:r>
            <w:r>
              <w:rPr>
                <w:rFonts w:eastAsiaTheme="minorEastAsia"/>
                <w:noProof/>
                <w:color w:val="auto"/>
                <w:sz w:val="22"/>
                <w:lang w:val="da-DK" w:eastAsia="da-DK"/>
              </w:rPr>
              <w:tab/>
            </w:r>
            <w:r w:rsidRPr="00F9552B">
              <w:rPr>
                <w:rStyle w:val="Hyperlink"/>
                <w:noProof/>
              </w:rPr>
              <w:t>Operation &lt;Operation Name&gt;</w:t>
            </w:r>
            <w:r>
              <w:rPr>
                <w:noProof/>
                <w:webHidden/>
              </w:rPr>
              <w:tab/>
            </w:r>
            <w:r>
              <w:rPr>
                <w:noProof/>
                <w:webHidden/>
              </w:rPr>
              <w:fldChar w:fldCharType="begin"/>
            </w:r>
            <w:r>
              <w:rPr>
                <w:noProof/>
                <w:webHidden/>
              </w:rPr>
              <w:instrText xml:space="preserve"> PAGEREF _Toc459370122 \h </w:instrText>
            </w:r>
            <w:r>
              <w:rPr>
                <w:noProof/>
                <w:webHidden/>
              </w:rPr>
            </w:r>
            <w:r>
              <w:rPr>
                <w:noProof/>
                <w:webHidden/>
              </w:rPr>
              <w:fldChar w:fldCharType="separate"/>
            </w:r>
            <w:r>
              <w:rPr>
                <w:noProof/>
                <w:webHidden/>
              </w:rPr>
              <w:t>12</w:t>
            </w:r>
            <w:r>
              <w:rPr>
                <w:noProof/>
                <w:webHidden/>
              </w:rPr>
              <w:fldChar w:fldCharType="end"/>
            </w:r>
          </w:hyperlink>
        </w:p>
        <w:p w14:paraId="1DB74237" w14:textId="22A46440" w:rsidR="00024A02" w:rsidRDefault="00024A02">
          <w:pPr>
            <w:pStyle w:val="Indholdsfortegnelse3"/>
            <w:rPr>
              <w:rFonts w:eastAsiaTheme="minorEastAsia"/>
              <w:noProof/>
              <w:color w:val="auto"/>
              <w:sz w:val="22"/>
              <w:lang w:val="da-DK" w:eastAsia="da-DK"/>
            </w:rPr>
          </w:pPr>
          <w:hyperlink w:anchor="_Toc459370123" w:history="1">
            <w:r w:rsidRPr="00F9552B">
              <w:rPr>
                <w:rStyle w:val="Hyperlink"/>
                <w:noProof/>
              </w:rPr>
              <w:t>6.1.2</w:t>
            </w:r>
            <w:r>
              <w:rPr>
                <w:rFonts w:eastAsiaTheme="minorEastAsia"/>
                <w:noProof/>
                <w:color w:val="auto"/>
                <w:sz w:val="22"/>
                <w:lang w:val="da-DK" w:eastAsia="da-DK"/>
              </w:rPr>
              <w:tab/>
            </w:r>
            <w:r w:rsidRPr="00F9552B">
              <w:rPr>
                <w:rStyle w:val="Hyperlink"/>
                <w:noProof/>
              </w:rPr>
              <w:t>Operation &lt;Operation Name&gt;</w:t>
            </w:r>
            <w:r>
              <w:rPr>
                <w:noProof/>
                <w:webHidden/>
              </w:rPr>
              <w:tab/>
            </w:r>
            <w:r>
              <w:rPr>
                <w:noProof/>
                <w:webHidden/>
              </w:rPr>
              <w:fldChar w:fldCharType="begin"/>
            </w:r>
            <w:r>
              <w:rPr>
                <w:noProof/>
                <w:webHidden/>
              </w:rPr>
              <w:instrText xml:space="preserve"> PAGEREF _Toc459370123 \h </w:instrText>
            </w:r>
            <w:r>
              <w:rPr>
                <w:noProof/>
                <w:webHidden/>
              </w:rPr>
            </w:r>
            <w:r>
              <w:rPr>
                <w:noProof/>
                <w:webHidden/>
              </w:rPr>
              <w:fldChar w:fldCharType="separate"/>
            </w:r>
            <w:r>
              <w:rPr>
                <w:noProof/>
                <w:webHidden/>
              </w:rPr>
              <w:t>13</w:t>
            </w:r>
            <w:r>
              <w:rPr>
                <w:noProof/>
                <w:webHidden/>
              </w:rPr>
              <w:fldChar w:fldCharType="end"/>
            </w:r>
          </w:hyperlink>
        </w:p>
        <w:p w14:paraId="1A740516" w14:textId="43C56311" w:rsidR="00024A02" w:rsidRDefault="00024A02">
          <w:pPr>
            <w:pStyle w:val="Indholdsfortegnelse2"/>
            <w:tabs>
              <w:tab w:val="left" w:pos="880"/>
            </w:tabs>
            <w:rPr>
              <w:rFonts w:eastAsiaTheme="minorEastAsia"/>
              <w:noProof/>
              <w:color w:val="auto"/>
              <w:sz w:val="22"/>
              <w:lang w:val="da-DK" w:eastAsia="da-DK"/>
            </w:rPr>
          </w:pPr>
          <w:hyperlink w:anchor="_Toc459370124" w:history="1">
            <w:r w:rsidRPr="00F9552B">
              <w:rPr>
                <w:rStyle w:val="Hyperlink"/>
                <w:noProof/>
              </w:rPr>
              <w:t>6.2</w:t>
            </w:r>
            <w:r>
              <w:rPr>
                <w:rFonts w:eastAsiaTheme="minorEastAsia"/>
                <w:noProof/>
                <w:color w:val="auto"/>
                <w:sz w:val="22"/>
                <w:lang w:val="da-DK" w:eastAsia="da-DK"/>
              </w:rPr>
              <w:tab/>
            </w:r>
            <w:r w:rsidRPr="00F9552B">
              <w:rPr>
                <w:rStyle w:val="Hyperlink"/>
                <w:noProof/>
              </w:rPr>
              <w:t>Service Interface &lt;Interface Name&gt;</w:t>
            </w:r>
            <w:r>
              <w:rPr>
                <w:noProof/>
                <w:webHidden/>
              </w:rPr>
              <w:tab/>
            </w:r>
            <w:r>
              <w:rPr>
                <w:noProof/>
                <w:webHidden/>
              </w:rPr>
              <w:fldChar w:fldCharType="begin"/>
            </w:r>
            <w:r>
              <w:rPr>
                <w:noProof/>
                <w:webHidden/>
              </w:rPr>
              <w:instrText xml:space="preserve"> PAGEREF _Toc459370124 \h </w:instrText>
            </w:r>
            <w:r>
              <w:rPr>
                <w:noProof/>
                <w:webHidden/>
              </w:rPr>
            </w:r>
            <w:r>
              <w:rPr>
                <w:noProof/>
                <w:webHidden/>
              </w:rPr>
              <w:fldChar w:fldCharType="separate"/>
            </w:r>
            <w:r>
              <w:rPr>
                <w:noProof/>
                <w:webHidden/>
              </w:rPr>
              <w:t>13</w:t>
            </w:r>
            <w:r>
              <w:rPr>
                <w:noProof/>
                <w:webHidden/>
              </w:rPr>
              <w:fldChar w:fldCharType="end"/>
            </w:r>
          </w:hyperlink>
        </w:p>
        <w:p w14:paraId="6FF3CCF2" w14:textId="53DC2003" w:rsidR="00024A02" w:rsidRDefault="00024A02">
          <w:pPr>
            <w:pStyle w:val="Indholdsfortegnelse1"/>
            <w:tabs>
              <w:tab w:val="left" w:pos="480"/>
            </w:tabs>
            <w:rPr>
              <w:rFonts w:eastAsiaTheme="minorEastAsia"/>
              <w:noProof/>
              <w:color w:val="auto"/>
              <w:sz w:val="22"/>
              <w:lang w:val="da-DK" w:eastAsia="da-DK"/>
            </w:rPr>
          </w:pPr>
          <w:hyperlink w:anchor="_Toc459370125" w:history="1">
            <w:r w:rsidRPr="00F9552B">
              <w:rPr>
                <w:rStyle w:val="Hyperlink"/>
                <w:noProof/>
              </w:rPr>
              <w:t>7</w:t>
            </w:r>
            <w:r>
              <w:rPr>
                <w:rFonts w:eastAsiaTheme="minorEastAsia"/>
                <w:noProof/>
                <w:color w:val="auto"/>
                <w:sz w:val="22"/>
                <w:lang w:val="da-DK" w:eastAsia="da-DK"/>
              </w:rPr>
              <w:tab/>
            </w:r>
            <w:r w:rsidRPr="00F9552B">
              <w:rPr>
                <w:rStyle w:val="Hyperlink"/>
                <w:noProof/>
              </w:rPr>
              <w:t>Service Dynamic Behaviour</w:t>
            </w:r>
            <w:r>
              <w:rPr>
                <w:noProof/>
                <w:webHidden/>
              </w:rPr>
              <w:tab/>
            </w:r>
            <w:r>
              <w:rPr>
                <w:noProof/>
                <w:webHidden/>
              </w:rPr>
              <w:fldChar w:fldCharType="begin"/>
            </w:r>
            <w:r>
              <w:rPr>
                <w:noProof/>
                <w:webHidden/>
              </w:rPr>
              <w:instrText xml:space="preserve"> PAGEREF _Toc459370125 \h </w:instrText>
            </w:r>
            <w:r>
              <w:rPr>
                <w:noProof/>
                <w:webHidden/>
              </w:rPr>
            </w:r>
            <w:r>
              <w:rPr>
                <w:noProof/>
                <w:webHidden/>
              </w:rPr>
              <w:fldChar w:fldCharType="separate"/>
            </w:r>
            <w:r>
              <w:rPr>
                <w:noProof/>
                <w:webHidden/>
              </w:rPr>
              <w:t>14</w:t>
            </w:r>
            <w:r>
              <w:rPr>
                <w:noProof/>
                <w:webHidden/>
              </w:rPr>
              <w:fldChar w:fldCharType="end"/>
            </w:r>
          </w:hyperlink>
        </w:p>
        <w:p w14:paraId="770A4357" w14:textId="2471BBD4" w:rsidR="00024A02" w:rsidRDefault="00024A02">
          <w:pPr>
            <w:pStyle w:val="Indholdsfortegnelse2"/>
            <w:tabs>
              <w:tab w:val="left" w:pos="880"/>
            </w:tabs>
            <w:rPr>
              <w:rFonts w:eastAsiaTheme="minorEastAsia"/>
              <w:noProof/>
              <w:color w:val="auto"/>
              <w:sz w:val="22"/>
              <w:lang w:val="da-DK" w:eastAsia="da-DK"/>
            </w:rPr>
          </w:pPr>
          <w:hyperlink w:anchor="_Toc459370126" w:history="1">
            <w:r w:rsidRPr="00F9552B">
              <w:rPr>
                <w:rStyle w:val="Hyperlink"/>
                <w:noProof/>
              </w:rPr>
              <w:t>7.1</w:t>
            </w:r>
            <w:r>
              <w:rPr>
                <w:rFonts w:eastAsiaTheme="minorEastAsia"/>
                <w:noProof/>
                <w:color w:val="auto"/>
                <w:sz w:val="22"/>
                <w:lang w:val="da-DK" w:eastAsia="da-DK"/>
              </w:rPr>
              <w:tab/>
            </w:r>
            <w:r w:rsidRPr="00F9552B">
              <w:rPr>
                <w:rStyle w:val="Hyperlink"/>
                <w:noProof/>
              </w:rPr>
              <w:t>Service Interface &lt;Interface Name&gt;</w:t>
            </w:r>
            <w:r>
              <w:rPr>
                <w:noProof/>
                <w:webHidden/>
              </w:rPr>
              <w:tab/>
            </w:r>
            <w:r>
              <w:rPr>
                <w:noProof/>
                <w:webHidden/>
              </w:rPr>
              <w:fldChar w:fldCharType="begin"/>
            </w:r>
            <w:r>
              <w:rPr>
                <w:noProof/>
                <w:webHidden/>
              </w:rPr>
              <w:instrText xml:space="preserve"> PAGEREF _Toc459370126 \h </w:instrText>
            </w:r>
            <w:r>
              <w:rPr>
                <w:noProof/>
                <w:webHidden/>
              </w:rPr>
            </w:r>
            <w:r>
              <w:rPr>
                <w:noProof/>
                <w:webHidden/>
              </w:rPr>
              <w:fldChar w:fldCharType="separate"/>
            </w:r>
            <w:r>
              <w:rPr>
                <w:noProof/>
                <w:webHidden/>
              </w:rPr>
              <w:t>14</w:t>
            </w:r>
            <w:r>
              <w:rPr>
                <w:noProof/>
                <w:webHidden/>
              </w:rPr>
              <w:fldChar w:fldCharType="end"/>
            </w:r>
          </w:hyperlink>
        </w:p>
        <w:p w14:paraId="5FC6624E" w14:textId="0D99A7F1" w:rsidR="00024A02" w:rsidRDefault="00024A02">
          <w:pPr>
            <w:pStyle w:val="Indholdsfortegnelse2"/>
            <w:tabs>
              <w:tab w:val="left" w:pos="880"/>
            </w:tabs>
            <w:rPr>
              <w:rFonts w:eastAsiaTheme="minorEastAsia"/>
              <w:noProof/>
              <w:color w:val="auto"/>
              <w:sz w:val="22"/>
              <w:lang w:val="da-DK" w:eastAsia="da-DK"/>
            </w:rPr>
          </w:pPr>
          <w:hyperlink w:anchor="_Toc459370127" w:history="1">
            <w:r w:rsidRPr="00F9552B">
              <w:rPr>
                <w:rStyle w:val="Hyperlink"/>
                <w:noProof/>
              </w:rPr>
              <w:t>7.2</w:t>
            </w:r>
            <w:r>
              <w:rPr>
                <w:rFonts w:eastAsiaTheme="minorEastAsia"/>
                <w:noProof/>
                <w:color w:val="auto"/>
                <w:sz w:val="22"/>
                <w:lang w:val="da-DK" w:eastAsia="da-DK"/>
              </w:rPr>
              <w:tab/>
            </w:r>
            <w:r w:rsidRPr="00F9552B">
              <w:rPr>
                <w:rStyle w:val="Hyperlink"/>
                <w:noProof/>
              </w:rPr>
              <w:t>Service Interface &lt;Interface Name&gt;</w:t>
            </w:r>
            <w:r>
              <w:rPr>
                <w:noProof/>
                <w:webHidden/>
              </w:rPr>
              <w:tab/>
            </w:r>
            <w:r>
              <w:rPr>
                <w:noProof/>
                <w:webHidden/>
              </w:rPr>
              <w:fldChar w:fldCharType="begin"/>
            </w:r>
            <w:r>
              <w:rPr>
                <w:noProof/>
                <w:webHidden/>
              </w:rPr>
              <w:instrText xml:space="preserve"> PAGEREF _Toc459370127 \h </w:instrText>
            </w:r>
            <w:r>
              <w:rPr>
                <w:noProof/>
                <w:webHidden/>
              </w:rPr>
            </w:r>
            <w:r>
              <w:rPr>
                <w:noProof/>
                <w:webHidden/>
              </w:rPr>
              <w:fldChar w:fldCharType="separate"/>
            </w:r>
            <w:r>
              <w:rPr>
                <w:noProof/>
                <w:webHidden/>
              </w:rPr>
              <w:t>15</w:t>
            </w:r>
            <w:r>
              <w:rPr>
                <w:noProof/>
                <w:webHidden/>
              </w:rPr>
              <w:fldChar w:fldCharType="end"/>
            </w:r>
          </w:hyperlink>
        </w:p>
        <w:p w14:paraId="58B6345C" w14:textId="38DAD694" w:rsidR="00024A02" w:rsidRDefault="00024A02">
          <w:pPr>
            <w:pStyle w:val="Indholdsfortegnelse1"/>
            <w:tabs>
              <w:tab w:val="left" w:pos="480"/>
            </w:tabs>
            <w:rPr>
              <w:rFonts w:eastAsiaTheme="minorEastAsia"/>
              <w:noProof/>
              <w:color w:val="auto"/>
              <w:sz w:val="22"/>
              <w:lang w:val="da-DK" w:eastAsia="da-DK"/>
            </w:rPr>
          </w:pPr>
          <w:hyperlink w:anchor="_Toc459370128" w:history="1">
            <w:r w:rsidRPr="00F9552B">
              <w:rPr>
                <w:rStyle w:val="Hyperlink"/>
                <w:noProof/>
              </w:rPr>
              <w:t>8</w:t>
            </w:r>
            <w:r>
              <w:rPr>
                <w:rFonts w:eastAsiaTheme="minorEastAsia"/>
                <w:noProof/>
                <w:color w:val="auto"/>
                <w:sz w:val="22"/>
                <w:lang w:val="da-DK" w:eastAsia="da-DK"/>
              </w:rPr>
              <w:tab/>
            </w:r>
            <w:r w:rsidRPr="00F9552B">
              <w:rPr>
                <w:rStyle w:val="Hyperlink"/>
                <w:noProof/>
              </w:rPr>
              <w:t>References</w:t>
            </w:r>
            <w:r>
              <w:rPr>
                <w:noProof/>
                <w:webHidden/>
              </w:rPr>
              <w:tab/>
            </w:r>
            <w:r>
              <w:rPr>
                <w:noProof/>
                <w:webHidden/>
              </w:rPr>
              <w:fldChar w:fldCharType="begin"/>
            </w:r>
            <w:r>
              <w:rPr>
                <w:noProof/>
                <w:webHidden/>
              </w:rPr>
              <w:instrText xml:space="preserve"> PAGEREF _Toc459370128 \h </w:instrText>
            </w:r>
            <w:r>
              <w:rPr>
                <w:noProof/>
                <w:webHidden/>
              </w:rPr>
            </w:r>
            <w:r>
              <w:rPr>
                <w:noProof/>
                <w:webHidden/>
              </w:rPr>
              <w:fldChar w:fldCharType="separate"/>
            </w:r>
            <w:r>
              <w:rPr>
                <w:noProof/>
                <w:webHidden/>
              </w:rPr>
              <w:t>16</w:t>
            </w:r>
            <w:r>
              <w:rPr>
                <w:noProof/>
                <w:webHidden/>
              </w:rPr>
              <w:fldChar w:fldCharType="end"/>
            </w:r>
          </w:hyperlink>
        </w:p>
        <w:p w14:paraId="61038815" w14:textId="1A9EDDDA" w:rsidR="00024A02" w:rsidRDefault="00024A02">
          <w:pPr>
            <w:pStyle w:val="Indholdsfortegnelse1"/>
            <w:tabs>
              <w:tab w:val="left" w:pos="480"/>
            </w:tabs>
            <w:rPr>
              <w:rFonts w:eastAsiaTheme="minorEastAsia"/>
              <w:noProof/>
              <w:color w:val="auto"/>
              <w:sz w:val="22"/>
              <w:lang w:val="da-DK" w:eastAsia="da-DK"/>
            </w:rPr>
          </w:pPr>
          <w:hyperlink w:anchor="_Toc459370129" w:history="1">
            <w:r w:rsidRPr="00F9552B">
              <w:rPr>
                <w:rStyle w:val="Hyperlink"/>
                <w:noProof/>
              </w:rPr>
              <w:t>9</w:t>
            </w:r>
            <w:r>
              <w:rPr>
                <w:rFonts w:eastAsiaTheme="minorEastAsia"/>
                <w:noProof/>
                <w:color w:val="auto"/>
                <w:sz w:val="22"/>
                <w:lang w:val="da-DK" w:eastAsia="da-DK"/>
              </w:rPr>
              <w:tab/>
            </w:r>
            <w:r w:rsidRPr="00F9552B">
              <w:rPr>
                <w:rStyle w:val="Hyperlink"/>
                <w:noProof/>
              </w:rPr>
              <w:t>Acronyms and Terminology</w:t>
            </w:r>
            <w:r>
              <w:rPr>
                <w:noProof/>
                <w:webHidden/>
              </w:rPr>
              <w:tab/>
            </w:r>
            <w:r>
              <w:rPr>
                <w:noProof/>
                <w:webHidden/>
              </w:rPr>
              <w:fldChar w:fldCharType="begin"/>
            </w:r>
            <w:r>
              <w:rPr>
                <w:noProof/>
                <w:webHidden/>
              </w:rPr>
              <w:instrText xml:space="preserve"> PAGEREF _Toc459370129 \h </w:instrText>
            </w:r>
            <w:r>
              <w:rPr>
                <w:noProof/>
                <w:webHidden/>
              </w:rPr>
            </w:r>
            <w:r>
              <w:rPr>
                <w:noProof/>
                <w:webHidden/>
              </w:rPr>
              <w:fldChar w:fldCharType="separate"/>
            </w:r>
            <w:r>
              <w:rPr>
                <w:noProof/>
                <w:webHidden/>
              </w:rPr>
              <w:t>17</w:t>
            </w:r>
            <w:r>
              <w:rPr>
                <w:noProof/>
                <w:webHidden/>
              </w:rPr>
              <w:fldChar w:fldCharType="end"/>
            </w:r>
          </w:hyperlink>
        </w:p>
        <w:p w14:paraId="5F888596" w14:textId="387F55EB" w:rsidR="00024A02" w:rsidRDefault="00024A02">
          <w:pPr>
            <w:pStyle w:val="Indholdsfortegnelse2"/>
            <w:tabs>
              <w:tab w:val="left" w:pos="880"/>
            </w:tabs>
            <w:rPr>
              <w:rFonts w:eastAsiaTheme="minorEastAsia"/>
              <w:noProof/>
              <w:color w:val="auto"/>
              <w:sz w:val="22"/>
              <w:lang w:val="da-DK" w:eastAsia="da-DK"/>
            </w:rPr>
          </w:pPr>
          <w:hyperlink w:anchor="_Toc459370130" w:history="1">
            <w:r w:rsidRPr="00F9552B">
              <w:rPr>
                <w:rStyle w:val="Hyperlink"/>
                <w:noProof/>
              </w:rPr>
              <w:t>9.1</w:t>
            </w:r>
            <w:r>
              <w:rPr>
                <w:rFonts w:eastAsiaTheme="minorEastAsia"/>
                <w:noProof/>
                <w:color w:val="auto"/>
                <w:sz w:val="22"/>
                <w:lang w:val="da-DK" w:eastAsia="da-DK"/>
              </w:rPr>
              <w:tab/>
            </w:r>
            <w:r w:rsidRPr="00F9552B">
              <w:rPr>
                <w:rStyle w:val="Hyperlink"/>
                <w:noProof/>
              </w:rPr>
              <w:t>Acronyms</w:t>
            </w:r>
            <w:r>
              <w:rPr>
                <w:noProof/>
                <w:webHidden/>
              </w:rPr>
              <w:tab/>
            </w:r>
            <w:r>
              <w:rPr>
                <w:noProof/>
                <w:webHidden/>
              </w:rPr>
              <w:fldChar w:fldCharType="begin"/>
            </w:r>
            <w:r>
              <w:rPr>
                <w:noProof/>
                <w:webHidden/>
              </w:rPr>
              <w:instrText xml:space="preserve"> PAGEREF _Toc459370130 \h </w:instrText>
            </w:r>
            <w:r>
              <w:rPr>
                <w:noProof/>
                <w:webHidden/>
              </w:rPr>
            </w:r>
            <w:r>
              <w:rPr>
                <w:noProof/>
                <w:webHidden/>
              </w:rPr>
              <w:fldChar w:fldCharType="separate"/>
            </w:r>
            <w:r>
              <w:rPr>
                <w:noProof/>
                <w:webHidden/>
              </w:rPr>
              <w:t>17</w:t>
            </w:r>
            <w:r>
              <w:rPr>
                <w:noProof/>
                <w:webHidden/>
              </w:rPr>
              <w:fldChar w:fldCharType="end"/>
            </w:r>
          </w:hyperlink>
        </w:p>
        <w:p w14:paraId="1379C448" w14:textId="02F8B5D8" w:rsidR="00024A02" w:rsidRDefault="00024A02">
          <w:pPr>
            <w:pStyle w:val="Indholdsfortegnelse2"/>
            <w:tabs>
              <w:tab w:val="left" w:pos="880"/>
            </w:tabs>
            <w:rPr>
              <w:rFonts w:eastAsiaTheme="minorEastAsia"/>
              <w:noProof/>
              <w:color w:val="auto"/>
              <w:sz w:val="22"/>
              <w:lang w:val="da-DK" w:eastAsia="da-DK"/>
            </w:rPr>
          </w:pPr>
          <w:hyperlink w:anchor="_Toc459370131" w:history="1">
            <w:r w:rsidRPr="00F9552B">
              <w:rPr>
                <w:rStyle w:val="Hyperlink"/>
                <w:noProof/>
              </w:rPr>
              <w:t>9.2</w:t>
            </w:r>
            <w:r>
              <w:rPr>
                <w:rFonts w:eastAsiaTheme="minorEastAsia"/>
                <w:noProof/>
                <w:color w:val="auto"/>
                <w:sz w:val="22"/>
                <w:lang w:val="da-DK" w:eastAsia="da-DK"/>
              </w:rPr>
              <w:tab/>
            </w:r>
            <w:r w:rsidRPr="00F9552B">
              <w:rPr>
                <w:rStyle w:val="Hyperlink"/>
                <w:noProof/>
              </w:rPr>
              <w:t>Terminology</w:t>
            </w:r>
            <w:r>
              <w:rPr>
                <w:noProof/>
                <w:webHidden/>
              </w:rPr>
              <w:tab/>
            </w:r>
            <w:r>
              <w:rPr>
                <w:noProof/>
                <w:webHidden/>
              </w:rPr>
              <w:fldChar w:fldCharType="begin"/>
            </w:r>
            <w:r>
              <w:rPr>
                <w:noProof/>
                <w:webHidden/>
              </w:rPr>
              <w:instrText xml:space="preserve"> PAGEREF _Toc459370131 \h </w:instrText>
            </w:r>
            <w:r>
              <w:rPr>
                <w:noProof/>
                <w:webHidden/>
              </w:rPr>
            </w:r>
            <w:r>
              <w:rPr>
                <w:noProof/>
                <w:webHidden/>
              </w:rPr>
              <w:fldChar w:fldCharType="separate"/>
            </w:r>
            <w:r>
              <w:rPr>
                <w:noProof/>
                <w:webHidden/>
              </w:rPr>
              <w:t>17</w:t>
            </w:r>
            <w:r>
              <w:rPr>
                <w:noProof/>
                <w:webHidden/>
              </w:rPr>
              <w:fldChar w:fldCharType="end"/>
            </w:r>
          </w:hyperlink>
        </w:p>
        <w:p w14:paraId="416BAA24" w14:textId="43DE11CE" w:rsidR="00024A02" w:rsidRDefault="00024A02">
          <w:pPr>
            <w:pStyle w:val="Indholdsfortegnelse1"/>
            <w:tabs>
              <w:tab w:val="left" w:pos="1540"/>
            </w:tabs>
            <w:rPr>
              <w:rFonts w:eastAsiaTheme="minorEastAsia"/>
              <w:noProof/>
              <w:color w:val="auto"/>
              <w:sz w:val="22"/>
              <w:lang w:val="da-DK" w:eastAsia="da-DK"/>
            </w:rPr>
          </w:pPr>
          <w:hyperlink w:anchor="_Toc459370132" w:history="1">
            <w:r w:rsidRPr="00F9552B">
              <w:rPr>
                <w:rStyle w:val="Hyperlink"/>
                <w:noProof/>
              </w:rPr>
              <w:t>Appendix A</w:t>
            </w:r>
            <w:r>
              <w:rPr>
                <w:rFonts w:eastAsiaTheme="minorEastAsia"/>
                <w:noProof/>
                <w:color w:val="auto"/>
                <w:sz w:val="22"/>
                <w:lang w:val="da-DK" w:eastAsia="da-DK"/>
              </w:rPr>
              <w:tab/>
            </w:r>
            <w:r w:rsidRPr="00F9552B">
              <w:rPr>
                <w:rStyle w:val="Hyperlink"/>
                <w:noProof/>
              </w:rPr>
              <w:t>Service Design Description XML</w:t>
            </w:r>
            <w:r>
              <w:rPr>
                <w:noProof/>
                <w:webHidden/>
              </w:rPr>
              <w:tab/>
            </w:r>
            <w:r>
              <w:rPr>
                <w:noProof/>
                <w:webHidden/>
              </w:rPr>
              <w:fldChar w:fldCharType="begin"/>
            </w:r>
            <w:r>
              <w:rPr>
                <w:noProof/>
                <w:webHidden/>
              </w:rPr>
              <w:instrText xml:space="preserve"> PAGEREF _Toc459370132 \h </w:instrText>
            </w:r>
            <w:r>
              <w:rPr>
                <w:noProof/>
                <w:webHidden/>
              </w:rPr>
            </w:r>
            <w:r>
              <w:rPr>
                <w:noProof/>
                <w:webHidden/>
              </w:rPr>
              <w:fldChar w:fldCharType="separate"/>
            </w:r>
            <w:r>
              <w:rPr>
                <w:noProof/>
                <w:webHidden/>
              </w:rPr>
              <w:t>20</w:t>
            </w:r>
            <w:r>
              <w:rPr>
                <w:noProof/>
                <w:webHidden/>
              </w:rPr>
              <w:fldChar w:fldCharType="end"/>
            </w:r>
          </w:hyperlink>
        </w:p>
        <w:p w14:paraId="1EBD36A9" w14:textId="49D5AA58" w:rsidR="007475A2" w:rsidRDefault="007475A2">
          <w:r>
            <w:rPr>
              <w:b/>
              <w:bCs/>
              <w:noProof/>
            </w:rPr>
            <w:fldChar w:fldCharType="end"/>
          </w:r>
        </w:p>
      </w:sdtContent>
    </w:sdt>
    <w:p w14:paraId="504DE356" w14:textId="77777777" w:rsidR="005007F1" w:rsidRDefault="005007F1" w:rsidP="00036384">
      <w:pPr>
        <w:pStyle w:val="Content"/>
        <w:rPr>
          <w:lang w:eastAsia="ja-JP"/>
        </w:rPr>
      </w:pPr>
    </w:p>
    <w:p w14:paraId="1EBD36AA" w14:textId="77777777" w:rsidR="00A43580" w:rsidRPr="00A43580" w:rsidRDefault="00A43580" w:rsidP="00036384">
      <w:pPr>
        <w:pStyle w:val="Content"/>
        <w:rPr>
          <w:lang w:eastAsia="ja-JP"/>
        </w:rPr>
      </w:pPr>
      <w:r w:rsidRPr="00A43580">
        <w:rPr>
          <w:lang w:eastAsia="ja-JP"/>
        </w:rPr>
        <w:t>Table of figures</w:t>
      </w:r>
    </w:p>
    <w:p w14:paraId="239BCEA7" w14:textId="2154EB5F" w:rsidR="00024A02" w:rsidRDefault="00A43580">
      <w:pPr>
        <w:pStyle w:val="Listeoverfigurer"/>
        <w:tabs>
          <w:tab w:val="right" w:leader="dot" w:pos="9913"/>
        </w:tabs>
        <w:rPr>
          <w:rFonts w:eastAsiaTheme="minorEastAsia"/>
          <w:noProof/>
          <w:color w:val="auto"/>
          <w:sz w:val="22"/>
          <w:lang w:val="da-DK" w:eastAsia="da-DK"/>
        </w:rPr>
      </w:pPr>
      <w:r>
        <w:fldChar w:fldCharType="begin"/>
      </w:r>
      <w:r>
        <w:instrText xml:space="preserve"> TOC \h \z \c "Figure" </w:instrText>
      </w:r>
      <w:r>
        <w:fldChar w:fldCharType="separate"/>
      </w:r>
      <w:hyperlink w:anchor="_Toc459370133" w:history="1">
        <w:r w:rsidR="00024A02" w:rsidRPr="00C06B8B">
          <w:rPr>
            <w:rStyle w:val="Hyperlink"/>
            <w:noProof/>
          </w:rPr>
          <w:t>Figure 1: &lt;Service Name&gt; Interface Definition diagram</w:t>
        </w:r>
        <w:r w:rsidR="00024A02">
          <w:rPr>
            <w:noProof/>
            <w:webHidden/>
          </w:rPr>
          <w:tab/>
        </w:r>
        <w:r w:rsidR="00024A02">
          <w:rPr>
            <w:noProof/>
            <w:webHidden/>
          </w:rPr>
          <w:fldChar w:fldCharType="begin"/>
        </w:r>
        <w:r w:rsidR="00024A02">
          <w:rPr>
            <w:noProof/>
            <w:webHidden/>
          </w:rPr>
          <w:instrText xml:space="preserve"> PAGEREF _Toc459370133 \h </w:instrText>
        </w:r>
        <w:r w:rsidR="00024A02">
          <w:rPr>
            <w:noProof/>
            <w:webHidden/>
          </w:rPr>
        </w:r>
        <w:r w:rsidR="00024A02">
          <w:rPr>
            <w:noProof/>
            <w:webHidden/>
          </w:rPr>
          <w:fldChar w:fldCharType="separate"/>
        </w:r>
        <w:r w:rsidR="00024A02">
          <w:rPr>
            <w:noProof/>
            <w:webHidden/>
          </w:rPr>
          <w:t>9</w:t>
        </w:r>
        <w:r w:rsidR="00024A02">
          <w:rPr>
            <w:noProof/>
            <w:webHidden/>
          </w:rPr>
          <w:fldChar w:fldCharType="end"/>
        </w:r>
      </w:hyperlink>
    </w:p>
    <w:p w14:paraId="2B53B3F7" w14:textId="3314DC9B" w:rsidR="00024A02" w:rsidRDefault="00024A02">
      <w:pPr>
        <w:pStyle w:val="Listeoverfigurer"/>
        <w:tabs>
          <w:tab w:val="right" w:leader="dot" w:pos="9913"/>
        </w:tabs>
        <w:rPr>
          <w:rFonts w:eastAsiaTheme="minorEastAsia"/>
          <w:noProof/>
          <w:color w:val="auto"/>
          <w:sz w:val="22"/>
          <w:lang w:val="da-DK" w:eastAsia="da-DK"/>
        </w:rPr>
      </w:pPr>
      <w:hyperlink w:anchor="_Toc459370134" w:history="1">
        <w:r w:rsidRPr="00C06B8B">
          <w:rPr>
            <w:rStyle w:val="Hyperlink"/>
            <w:noProof/>
          </w:rPr>
          <w:t>Figure 2: &lt;Service Name&gt; Service Data Model diagram</w:t>
        </w:r>
        <w:r>
          <w:rPr>
            <w:noProof/>
            <w:webHidden/>
          </w:rPr>
          <w:tab/>
        </w:r>
        <w:r>
          <w:rPr>
            <w:noProof/>
            <w:webHidden/>
          </w:rPr>
          <w:fldChar w:fldCharType="begin"/>
        </w:r>
        <w:r>
          <w:rPr>
            <w:noProof/>
            <w:webHidden/>
          </w:rPr>
          <w:instrText xml:space="preserve"> PAGEREF _Toc459370134 \h </w:instrText>
        </w:r>
        <w:r>
          <w:rPr>
            <w:noProof/>
            <w:webHidden/>
          </w:rPr>
        </w:r>
        <w:r>
          <w:rPr>
            <w:noProof/>
            <w:webHidden/>
          </w:rPr>
          <w:fldChar w:fldCharType="separate"/>
        </w:r>
        <w:r>
          <w:rPr>
            <w:noProof/>
            <w:webHidden/>
          </w:rPr>
          <w:t>10</w:t>
        </w:r>
        <w:r>
          <w:rPr>
            <w:noProof/>
            <w:webHidden/>
          </w:rPr>
          <w:fldChar w:fldCharType="end"/>
        </w:r>
      </w:hyperlink>
    </w:p>
    <w:p w14:paraId="452BC64C" w14:textId="23449712" w:rsidR="00024A02" w:rsidRDefault="00024A02">
      <w:pPr>
        <w:pStyle w:val="Listeoverfigurer"/>
        <w:tabs>
          <w:tab w:val="right" w:leader="dot" w:pos="9913"/>
        </w:tabs>
        <w:rPr>
          <w:rFonts w:eastAsiaTheme="minorEastAsia"/>
          <w:noProof/>
          <w:color w:val="auto"/>
          <w:sz w:val="22"/>
          <w:lang w:val="da-DK" w:eastAsia="da-DK"/>
        </w:rPr>
      </w:pPr>
      <w:hyperlink w:anchor="_Toc459370135" w:history="1">
        <w:r w:rsidRPr="00C06B8B">
          <w:rPr>
            <w:rStyle w:val="Hyperlink"/>
            <w:noProof/>
          </w:rPr>
          <w:t>Figure 3: &lt;Service Name&gt; Interface Parameter Definition diagram for &lt;operation name&gt;</w:t>
        </w:r>
        <w:r>
          <w:rPr>
            <w:noProof/>
            <w:webHidden/>
          </w:rPr>
          <w:tab/>
        </w:r>
        <w:r>
          <w:rPr>
            <w:noProof/>
            <w:webHidden/>
          </w:rPr>
          <w:fldChar w:fldCharType="begin"/>
        </w:r>
        <w:r>
          <w:rPr>
            <w:noProof/>
            <w:webHidden/>
          </w:rPr>
          <w:instrText xml:space="preserve"> PAGEREF _Toc459370135 \h </w:instrText>
        </w:r>
        <w:r>
          <w:rPr>
            <w:noProof/>
            <w:webHidden/>
          </w:rPr>
        </w:r>
        <w:r>
          <w:rPr>
            <w:noProof/>
            <w:webHidden/>
          </w:rPr>
          <w:fldChar w:fldCharType="separate"/>
        </w:r>
        <w:r>
          <w:rPr>
            <w:noProof/>
            <w:webHidden/>
          </w:rPr>
          <w:t>13</w:t>
        </w:r>
        <w:r>
          <w:rPr>
            <w:noProof/>
            <w:webHidden/>
          </w:rPr>
          <w:fldChar w:fldCharType="end"/>
        </w:r>
      </w:hyperlink>
    </w:p>
    <w:p w14:paraId="3B633AF6" w14:textId="7C7269A3" w:rsidR="00024A02" w:rsidRDefault="00024A02">
      <w:pPr>
        <w:pStyle w:val="Listeoverfigurer"/>
        <w:tabs>
          <w:tab w:val="right" w:leader="dot" w:pos="9913"/>
        </w:tabs>
        <w:rPr>
          <w:rFonts w:eastAsiaTheme="minorEastAsia"/>
          <w:noProof/>
          <w:color w:val="auto"/>
          <w:sz w:val="22"/>
          <w:lang w:val="da-DK" w:eastAsia="da-DK"/>
        </w:rPr>
      </w:pPr>
      <w:hyperlink w:anchor="_Toc459370136" w:history="1">
        <w:r w:rsidRPr="00C06B8B">
          <w:rPr>
            <w:rStyle w:val="Hyperlink"/>
            <w:noProof/>
          </w:rPr>
          <w:t>Figure 4: &lt;Service Name&gt; Operation Sequence Diagram</w:t>
        </w:r>
        <w:r>
          <w:rPr>
            <w:noProof/>
            <w:webHidden/>
          </w:rPr>
          <w:tab/>
        </w:r>
        <w:r>
          <w:rPr>
            <w:noProof/>
            <w:webHidden/>
          </w:rPr>
          <w:fldChar w:fldCharType="begin"/>
        </w:r>
        <w:r>
          <w:rPr>
            <w:noProof/>
            <w:webHidden/>
          </w:rPr>
          <w:instrText xml:space="preserve"> PAGEREF _Toc459370136 \h </w:instrText>
        </w:r>
        <w:r>
          <w:rPr>
            <w:noProof/>
            <w:webHidden/>
          </w:rPr>
        </w:r>
        <w:r>
          <w:rPr>
            <w:noProof/>
            <w:webHidden/>
          </w:rPr>
          <w:fldChar w:fldCharType="separate"/>
        </w:r>
        <w:r>
          <w:rPr>
            <w:noProof/>
            <w:webHidden/>
          </w:rPr>
          <w:t>15</w:t>
        </w:r>
        <w:r>
          <w:rPr>
            <w:noProof/>
            <w:webHidden/>
          </w:rPr>
          <w:fldChar w:fldCharType="end"/>
        </w:r>
      </w:hyperlink>
    </w:p>
    <w:p w14:paraId="36F47AAB" w14:textId="02417114" w:rsidR="003E5C13" w:rsidRDefault="00A43580" w:rsidP="00292DF4">
      <w:pPr>
        <w:tabs>
          <w:tab w:val="left" w:pos="709"/>
        </w:tabs>
      </w:pPr>
      <w:r>
        <w:fldChar w:fldCharType="end"/>
      </w:r>
    </w:p>
    <w:p w14:paraId="2F976294" w14:textId="77777777" w:rsidR="00A73490" w:rsidRDefault="00A73490" w:rsidP="00A73490">
      <w:pPr>
        <w:pStyle w:val="Content"/>
        <w:rPr>
          <w:lang w:eastAsia="ja-JP"/>
        </w:rPr>
      </w:pPr>
      <w:r>
        <w:rPr>
          <w:lang w:eastAsia="ja-JP"/>
        </w:rPr>
        <w:lastRenderedPageBreak/>
        <w:t>List of tables</w:t>
      </w:r>
    </w:p>
    <w:bookmarkStart w:id="0" w:name="_GoBack"/>
    <w:bookmarkEnd w:id="0"/>
    <w:p w14:paraId="1AB40C9E" w14:textId="2529B318" w:rsidR="00024A02" w:rsidRDefault="00A73490">
      <w:pPr>
        <w:pStyle w:val="Listeoverfigurer"/>
        <w:tabs>
          <w:tab w:val="right" w:leader="dot" w:pos="9913"/>
        </w:tabs>
        <w:rPr>
          <w:rFonts w:eastAsiaTheme="minorEastAsia"/>
          <w:noProof/>
          <w:color w:val="auto"/>
          <w:sz w:val="22"/>
          <w:lang w:val="da-DK" w:eastAsia="da-DK"/>
        </w:rPr>
      </w:pPr>
      <w:r>
        <w:fldChar w:fldCharType="begin"/>
      </w:r>
      <w:r>
        <w:instrText xml:space="preserve"> TOC \h \z \c "Table" </w:instrText>
      </w:r>
      <w:r>
        <w:fldChar w:fldCharType="separate"/>
      </w:r>
      <w:hyperlink w:anchor="_Toc459370137" w:history="1">
        <w:r w:rsidR="00024A02" w:rsidRPr="00AE34D0">
          <w:rPr>
            <w:rStyle w:val="Hyperlink"/>
            <w:noProof/>
          </w:rPr>
          <w:t>Table 1: Service Interface Mapping</w:t>
        </w:r>
        <w:r w:rsidR="00024A02">
          <w:rPr>
            <w:noProof/>
            <w:webHidden/>
          </w:rPr>
          <w:tab/>
        </w:r>
        <w:r w:rsidR="00024A02">
          <w:rPr>
            <w:noProof/>
            <w:webHidden/>
          </w:rPr>
          <w:fldChar w:fldCharType="begin"/>
        </w:r>
        <w:r w:rsidR="00024A02">
          <w:rPr>
            <w:noProof/>
            <w:webHidden/>
          </w:rPr>
          <w:instrText xml:space="preserve"> PAGEREF _Toc459370137 \h </w:instrText>
        </w:r>
        <w:r w:rsidR="00024A02">
          <w:rPr>
            <w:noProof/>
            <w:webHidden/>
          </w:rPr>
        </w:r>
        <w:r w:rsidR="00024A02">
          <w:rPr>
            <w:noProof/>
            <w:webHidden/>
          </w:rPr>
          <w:fldChar w:fldCharType="separate"/>
        </w:r>
        <w:r w:rsidR="00024A02">
          <w:rPr>
            <w:noProof/>
            <w:webHidden/>
          </w:rPr>
          <w:t>9</w:t>
        </w:r>
        <w:r w:rsidR="00024A02">
          <w:rPr>
            <w:noProof/>
            <w:webHidden/>
          </w:rPr>
          <w:fldChar w:fldCharType="end"/>
        </w:r>
      </w:hyperlink>
    </w:p>
    <w:p w14:paraId="0854C1E6" w14:textId="2B29EC13" w:rsidR="00024A02" w:rsidRDefault="00024A02">
      <w:pPr>
        <w:pStyle w:val="Listeoverfigurer"/>
        <w:tabs>
          <w:tab w:val="right" w:leader="dot" w:pos="9913"/>
        </w:tabs>
        <w:rPr>
          <w:rFonts w:eastAsiaTheme="minorEastAsia"/>
          <w:noProof/>
          <w:color w:val="auto"/>
          <w:sz w:val="22"/>
          <w:lang w:val="da-DK" w:eastAsia="da-DK"/>
        </w:rPr>
      </w:pPr>
      <w:hyperlink w:anchor="_Toc459370138" w:history="1">
        <w:r w:rsidRPr="00AE34D0">
          <w:rPr>
            <w:rStyle w:val="Hyperlink"/>
            <w:noProof/>
          </w:rPr>
          <w:t>Table 2: Payload description of &lt;operation name&gt; operation</w:t>
        </w:r>
        <w:r>
          <w:rPr>
            <w:noProof/>
            <w:webHidden/>
          </w:rPr>
          <w:tab/>
        </w:r>
        <w:r>
          <w:rPr>
            <w:noProof/>
            <w:webHidden/>
          </w:rPr>
          <w:fldChar w:fldCharType="begin"/>
        </w:r>
        <w:r>
          <w:rPr>
            <w:noProof/>
            <w:webHidden/>
          </w:rPr>
          <w:instrText xml:space="preserve"> PAGEREF _Toc459370138 \h </w:instrText>
        </w:r>
        <w:r>
          <w:rPr>
            <w:noProof/>
            <w:webHidden/>
          </w:rPr>
        </w:r>
        <w:r>
          <w:rPr>
            <w:noProof/>
            <w:webHidden/>
          </w:rPr>
          <w:fldChar w:fldCharType="separate"/>
        </w:r>
        <w:r>
          <w:rPr>
            <w:noProof/>
            <w:webHidden/>
          </w:rPr>
          <w:t>13</w:t>
        </w:r>
        <w:r>
          <w:rPr>
            <w:noProof/>
            <w:webHidden/>
          </w:rPr>
          <w:fldChar w:fldCharType="end"/>
        </w:r>
      </w:hyperlink>
    </w:p>
    <w:p w14:paraId="65467535" w14:textId="00B429CB" w:rsidR="00A73490" w:rsidRDefault="00A73490" w:rsidP="00292DF4">
      <w:pPr>
        <w:tabs>
          <w:tab w:val="left" w:pos="709"/>
        </w:tabs>
      </w:pPr>
      <w:r>
        <w:fldChar w:fldCharType="end"/>
      </w:r>
    </w:p>
    <w:p w14:paraId="1EBD36AE" w14:textId="5DAD87FA" w:rsidR="00D64AB1" w:rsidRDefault="00D64AB1" w:rsidP="00292DF4">
      <w:pPr>
        <w:tabs>
          <w:tab w:val="left" w:pos="709"/>
        </w:tabs>
      </w:pPr>
      <w:r>
        <w:br w:type="page"/>
      </w:r>
    </w:p>
    <w:p w14:paraId="1EBD36AF" w14:textId="54D66F5A" w:rsidR="00A9401F" w:rsidRDefault="00AD30C0" w:rsidP="00947F46">
      <w:pPr>
        <w:pStyle w:val="Overskrift1"/>
      </w:pPr>
      <w:bookmarkStart w:id="1" w:name="_Toc459370110"/>
      <w:r>
        <w:lastRenderedPageBreak/>
        <w:t>Introduction</w:t>
      </w:r>
      <w:bookmarkEnd w:id="1"/>
    </w:p>
    <w:p w14:paraId="417ABB98" w14:textId="4EBC2CF0" w:rsidR="00524650" w:rsidRPr="00524650" w:rsidRDefault="00524650" w:rsidP="00524650">
      <w:r>
        <w:t>The bulk of work on this document, has been made as a deliverable for the EfficienSea2 project co-funded by the European Commission.</w:t>
      </w:r>
    </w:p>
    <w:p w14:paraId="1EBD36B0" w14:textId="3AF16D27" w:rsidR="00AD30C0" w:rsidRDefault="00AD30C0" w:rsidP="00947F46">
      <w:pPr>
        <w:pStyle w:val="Overskrift2"/>
      </w:pPr>
      <w:bookmarkStart w:id="2" w:name="_Toc459370111"/>
      <w:r>
        <w:t xml:space="preserve">Purpose of the </w:t>
      </w:r>
      <w:r w:rsidR="00DA195E">
        <w:t>D</w:t>
      </w:r>
      <w:r>
        <w:t>ocument</w:t>
      </w:r>
      <w:bookmarkEnd w:id="2"/>
    </w:p>
    <w:p w14:paraId="1EBD36B1" w14:textId="049DC646" w:rsidR="00FB7685" w:rsidRDefault="00634D44" w:rsidP="00AD30C0">
      <w:pPr>
        <w:rPr>
          <w:i/>
          <w:color w:val="3DB5EA" w:themeColor="text1" w:themeTint="80"/>
        </w:rPr>
      </w:pPr>
      <w:r w:rsidRPr="00303688">
        <w:rPr>
          <w:i/>
          <w:color w:val="3DB5EA" w:themeColor="text1" w:themeTint="80"/>
        </w:rPr>
        <w:t>This</w:t>
      </w:r>
      <w:r w:rsidR="00AD30C0" w:rsidRPr="00303688">
        <w:rPr>
          <w:i/>
          <w:color w:val="3DB5EA" w:themeColor="text1" w:themeTint="80"/>
        </w:rPr>
        <w:t xml:space="preserve"> template </w:t>
      </w:r>
      <w:r w:rsidRPr="00303688">
        <w:rPr>
          <w:i/>
          <w:color w:val="3DB5EA" w:themeColor="text1" w:themeTint="80"/>
        </w:rPr>
        <w:t>shall</w:t>
      </w:r>
      <w:r w:rsidR="00B05DC5">
        <w:rPr>
          <w:i/>
          <w:color w:val="3DB5EA" w:themeColor="text1" w:themeTint="80"/>
        </w:rPr>
        <w:t xml:space="preserve"> support the s</w:t>
      </w:r>
      <w:r w:rsidR="00AD30C0" w:rsidRPr="00303688">
        <w:rPr>
          <w:i/>
          <w:color w:val="3DB5EA" w:themeColor="text1" w:themeTint="80"/>
        </w:rPr>
        <w:t xml:space="preserve">ervice </w:t>
      </w:r>
      <w:r w:rsidR="00B05DC5">
        <w:rPr>
          <w:i/>
          <w:color w:val="3DB5EA" w:themeColor="text1" w:themeTint="80"/>
        </w:rPr>
        <w:t>a</w:t>
      </w:r>
      <w:r w:rsidR="00AD30C0" w:rsidRPr="00303688">
        <w:rPr>
          <w:i/>
          <w:color w:val="3DB5EA" w:themeColor="text1" w:themeTint="80"/>
        </w:rPr>
        <w:t xml:space="preserve">rchitects in creating a </w:t>
      </w:r>
      <w:r w:rsidR="00B96B6E">
        <w:rPr>
          <w:i/>
          <w:color w:val="3DB5EA" w:themeColor="text1" w:themeTint="80"/>
        </w:rPr>
        <w:t xml:space="preserve">technical design </w:t>
      </w:r>
      <w:r w:rsidR="00AD30C0" w:rsidRPr="00303688">
        <w:rPr>
          <w:i/>
          <w:color w:val="3DB5EA" w:themeColor="text1" w:themeTint="80"/>
        </w:rPr>
        <w:t>description of the services</w:t>
      </w:r>
      <w:r w:rsidR="00F362D6" w:rsidRPr="00303688">
        <w:rPr>
          <w:i/>
          <w:color w:val="3DB5EA" w:themeColor="text1" w:themeTint="80"/>
        </w:rPr>
        <w:t xml:space="preserve"> </w:t>
      </w:r>
      <w:r w:rsidR="003233C0">
        <w:rPr>
          <w:i/>
          <w:color w:val="3DB5EA" w:themeColor="text1" w:themeTint="80"/>
        </w:rPr>
        <w:t>(put down in writing)</w:t>
      </w:r>
      <w:r w:rsidR="00F919C1">
        <w:rPr>
          <w:i/>
          <w:color w:val="3DB5EA" w:themeColor="text1" w:themeTint="80"/>
        </w:rPr>
        <w:t xml:space="preserve">, following the guidelines given in </w:t>
      </w:r>
      <w:r w:rsidR="00F919C1">
        <w:rPr>
          <w:i/>
          <w:color w:val="3DB5EA" w:themeColor="text1" w:themeTint="80"/>
        </w:rPr>
        <w:fldChar w:fldCharType="begin"/>
      </w:r>
      <w:r w:rsidR="00F919C1">
        <w:rPr>
          <w:i/>
          <w:color w:val="3DB5EA" w:themeColor="text1" w:themeTint="80"/>
        </w:rPr>
        <w:instrText xml:space="preserve"> REF _Ref448418975 \r \h </w:instrText>
      </w:r>
      <w:r w:rsidR="00F919C1">
        <w:rPr>
          <w:i/>
          <w:color w:val="3DB5EA" w:themeColor="text1" w:themeTint="80"/>
        </w:rPr>
      </w:r>
      <w:r w:rsidR="00F919C1">
        <w:rPr>
          <w:i/>
          <w:color w:val="3DB5EA" w:themeColor="text1" w:themeTint="80"/>
        </w:rPr>
        <w:fldChar w:fldCharType="separate"/>
      </w:r>
      <w:r w:rsidR="00440130">
        <w:rPr>
          <w:i/>
          <w:color w:val="3DB5EA" w:themeColor="text1" w:themeTint="80"/>
        </w:rPr>
        <w:t>[1]</w:t>
      </w:r>
      <w:r w:rsidR="00F919C1">
        <w:rPr>
          <w:i/>
          <w:color w:val="3DB5EA" w:themeColor="text1" w:themeTint="80"/>
        </w:rPr>
        <w:fldChar w:fldCharType="end"/>
      </w:r>
      <w:r w:rsidR="00F362D6" w:rsidRPr="00303688">
        <w:rPr>
          <w:i/>
          <w:color w:val="3DB5EA" w:themeColor="text1" w:themeTint="80"/>
        </w:rPr>
        <w:t>.</w:t>
      </w:r>
      <w:r w:rsidR="00AD44B3">
        <w:rPr>
          <w:i/>
          <w:color w:val="3DB5EA" w:themeColor="text1" w:themeTint="80"/>
        </w:rPr>
        <w:t xml:space="preserve"> The template </w:t>
      </w:r>
      <w:r w:rsidR="00BF01F8">
        <w:rPr>
          <w:i/>
          <w:color w:val="3DB5EA" w:themeColor="text1" w:themeTint="80"/>
        </w:rPr>
        <w:t>provid</w:t>
      </w:r>
      <w:r w:rsidR="008A339A">
        <w:rPr>
          <w:i/>
          <w:color w:val="3DB5EA" w:themeColor="text1" w:themeTint="80"/>
        </w:rPr>
        <w:t>es</w:t>
      </w:r>
      <w:r w:rsidR="00BF01F8">
        <w:rPr>
          <w:i/>
          <w:color w:val="3DB5EA" w:themeColor="text1" w:themeTint="80"/>
        </w:rPr>
        <w:t xml:space="preserve"> for each section </w:t>
      </w:r>
      <w:r w:rsidR="00DF632F">
        <w:rPr>
          <w:i/>
          <w:color w:val="3DB5EA" w:themeColor="text1" w:themeTint="80"/>
        </w:rPr>
        <w:t xml:space="preserve">descriptive instructions </w:t>
      </w:r>
      <w:r w:rsidR="009525CD">
        <w:rPr>
          <w:i/>
          <w:color w:val="3DB5EA" w:themeColor="text1" w:themeTint="80"/>
        </w:rPr>
        <w:t xml:space="preserve">for the intended content. Formally, such instructions are </w:t>
      </w:r>
      <w:r w:rsidR="009E4B3F">
        <w:rPr>
          <w:i/>
          <w:color w:val="3DB5EA" w:themeColor="text1" w:themeTint="80"/>
        </w:rPr>
        <w:t>written</w:t>
      </w:r>
      <w:r w:rsidR="009525CD">
        <w:rPr>
          <w:i/>
          <w:color w:val="3DB5EA" w:themeColor="text1" w:themeTint="80"/>
        </w:rPr>
        <w:t xml:space="preserve"> in blue italic font</w:t>
      </w:r>
      <w:r w:rsidR="00286578">
        <w:rPr>
          <w:i/>
          <w:color w:val="3DB5EA" w:themeColor="text1" w:themeTint="80"/>
        </w:rPr>
        <w:t xml:space="preserve"> – they shall be deleted when </w:t>
      </w:r>
      <w:r w:rsidR="00201EFA">
        <w:rPr>
          <w:i/>
          <w:color w:val="3DB5EA" w:themeColor="text1" w:themeTint="80"/>
        </w:rPr>
        <w:t>writing</w:t>
      </w:r>
      <w:r w:rsidR="00286578">
        <w:rPr>
          <w:i/>
          <w:color w:val="3DB5EA" w:themeColor="text1" w:themeTint="80"/>
        </w:rPr>
        <w:t xml:space="preserve"> </w:t>
      </w:r>
      <w:r w:rsidR="009E4B3F">
        <w:rPr>
          <w:i/>
          <w:color w:val="3DB5EA" w:themeColor="text1" w:themeTint="80"/>
        </w:rPr>
        <w:t xml:space="preserve">the </w:t>
      </w:r>
      <w:r w:rsidR="00B05DC5">
        <w:rPr>
          <w:i/>
          <w:color w:val="3DB5EA" w:themeColor="text1" w:themeTint="80"/>
        </w:rPr>
        <w:t>actual s</w:t>
      </w:r>
      <w:r w:rsidR="00286578">
        <w:rPr>
          <w:i/>
          <w:color w:val="3DB5EA" w:themeColor="text1" w:themeTint="80"/>
        </w:rPr>
        <w:t xml:space="preserve">ervice </w:t>
      </w:r>
      <w:r w:rsidR="00287108">
        <w:rPr>
          <w:i/>
          <w:color w:val="3DB5EA" w:themeColor="text1" w:themeTint="80"/>
        </w:rPr>
        <w:t xml:space="preserve">design description </w:t>
      </w:r>
      <w:r w:rsidR="00B05DC5">
        <w:rPr>
          <w:i/>
          <w:color w:val="3DB5EA" w:themeColor="text1" w:themeTint="80"/>
        </w:rPr>
        <w:t>d</w:t>
      </w:r>
      <w:r w:rsidR="00286578">
        <w:rPr>
          <w:i/>
          <w:color w:val="3DB5EA" w:themeColor="text1" w:themeTint="80"/>
        </w:rPr>
        <w:t>ocument.</w:t>
      </w:r>
      <w:r w:rsidR="008F3779">
        <w:rPr>
          <w:i/>
          <w:color w:val="3DB5EA" w:themeColor="text1" w:themeTint="80"/>
        </w:rPr>
        <w:t xml:space="preserve"> In addition, some parts of this template provide suggested text fragments that may be </w:t>
      </w:r>
      <w:r w:rsidR="0065773D">
        <w:rPr>
          <w:i/>
          <w:color w:val="3DB5EA" w:themeColor="text1" w:themeTint="80"/>
        </w:rPr>
        <w:t xml:space="preserve">directly </w:t>
      </w:r>
      <w:r w:rsidR="008F3779">
        <w:rPr>
          <w:i/>
          <w:color w:val="3DB5EA" w:themeColor="text1" w:themeTint="80"/>
        </w:rPr>
        <w:t>re-used</w:t>
      </w:r>
      <w:r w:rsidR="0065773D">
        <w:rPr>
          <w:i/>
          <w:color w:val="3DB5EA" w:themeColor="text1" w:themeTint="80"/>
        </w:rPr>
        <w:t xml:space="preserve"> in the </w:t>
      </w:r>
      <w:r w:rsidR="00B05DC5">
        <w:rPr>
          <w:i/>
          <w:color w:val="3DB5EA" w:themeColor="text1" w:themeTint="80"/>
        </w:rPr>
        <w:t>s</w:t>
      </w:r>
      <w:r w:rsidR="0065773D">
        <w:rPr>
          <w:i/>
          <w:color w:val="3DB5EA" w:themeColor="text1" w:themeTint="80"/>
        </w:rPr>
        <w:t xml:space="preserve">ervice </w:t>
      </w:r>
      <w:r w:rsidR="00287108">
        <w:rPr>
          <w:i/>
          <w:color w:val="3DB5EA" w:themeColor="text1" w:themeTint="80"/>
        </w:rPr>
        <w:t xml:space="preserve">design description </w:t>
      </w:r>
      <w:r w:rsidR="00B05DC5">
        <w:rPr>
          <w:i/>
          <w:color w:val="3DB5EA" w:themeColor="text1" w:themeTint="80"/>
        </w:rPr>
        <w:t>d</w:t>
      </w:r>
      <w:r w:rsidR="0065773D">
        <w:rPr>
          <w:i/>
          <w:color w:val="3DB5EA" w:themeColor="text1" w:themeTint="80"/>
        </w:rPr>
        <w:t>ocument. Such proposed text fragments are given in black normal font.</w:t>
      </w:r>
    </w:p>
    <w:p w14:paraId="1EBD36B2" w14:textId="0BFF4C92" w:rsidR="003D4B4D" w:rsidRDefault="00FB7685" w:rsidP="00AD30C0">
      <w:pPr>
        <w:rPr>
          <w:i/>
          <w:color w:val="3DB5EA" w:themeColor="text1" w:themeTint="80"/>
        </w:rPr>
      </w:pPr>
      <w:r>
        <w:rPr>
          <w:i/>
          <w:color w:val="3DB5EA" w:themeColor="text1" w:themeTint="80"/>
        </w:rPr>
        <w:t xml:space="preserve">The </w:t>
      </w:r>
      <w:r w:rsidR="002B48B5">
        <w:rPr>
          <w:i/>
          <w:color w:val="3DB5EA" w:themeColor="text1" w:themeTint="80"/>
        </w:rPr>
        <w:t xml:space="preserve">purpose of the </w:t>
      </w:r>
      <w:r w:rsidR="00B05DC5">
        <w:rPr>
          <w:i/>
          <w:color w:val="3DB5EA" w:themeColor="text1" w:themeTint="80"/>
        </w:rPr>
        <w:t>s</w:t>
      </w:r>
      <w:r>
        <w:rPr>
          <w:i/>
          <w:color w:val="3DB5EA" w:themeColor="text1" w:themeTint="80"/>
        </w:rPr>
        <w:t xml:space="preserve">ervice </w:t>
      </w:r>
      <w:r w:rsidR="00287108">
        <w:rPr>
          <w:i/>
          <w:color w:val="3DB5EA" w:themeColor="text1" w:themeTint="80"/>
        </w:rPr>
        <w:t xml:space="preserve">design description </w:t>
      </w:r>
      <w:r w:rsidR="00B05DC5">
        <w:rPr>
          <w:i/>
          <w:color w:val="3DB5EA" w:themeColor="text1" w:themeTint="80"/>
        </w:rPr>
        <w:t>d</w:t>
      </w:r>
      <w:r>
        <w:rPr>
          <w:i/>
          <w:color w:val="3DB5EA" w:themeColor="text1" w:themeTint="80"/>
        </w:rPr>
        <w:t xml:space="preserve">ocument </w:t>
      </w:r>
      <w:r w:rsidR="002B48B5">
        <w:rPr>
          <w:i/>
          <w:color w:val="3DB5EA" w:themeColor="text1" w:themeTint="80"/>
        </w:rPr>
        <w:t xml:space="preserve">is to </w:t>
      </w:r>
      <w:r w:rsidR="002E6FD2">
        <w:rPr>
          <w:i/>
          <w:color w:val="3DB5EA" w:themeColor="text1" w:themeTint="80"/>
        </w:rPr>
        <w:t xml:space="preserve">write down the results of service </w:t>
      </w:r>
      <w:r w:rsidR="00287108">
        <w:rPr>
          <w:i/>
          <w:color w:val="3DB5EA" w:themeColor="text1" w:themeTint="80"/>
        </w:rPr>
        <w:t>technical</w:t>
      </w:r>
      <w:r w:rsidR="002E6FD2">
        <w:rPr>
          <w:i/>
          <w:color w:val="3DB5EA" w:themeColor="text1" w:themeTint="80"/>
        </w:rPr>
        <w:t xml:space="preserve"> design activit</w:t>
      </w:r>
      <w:r w:rsidR="00287108">
        <w:rPr>
          <w:i/>
          <w:color w:val="3DB5EA" w:themeColor="text1" w:themeTint="80"/>
        </w:rPr>
        <w:t>y</w:t>
      </w:r>
      <w:r w:rsidR="00EF5824">
        <w:rPr>
          <w:i/>
          <w:color w:val="3DB5EA" w:themeColor="text1" w:themeTint="80"/>
        </w:rPr>
        <w:t xml:space="preserve">. The aim is to </w:t>
      </w:r>
      <w:r w:rsidR="002B48B5">
        <w:rPr>
          <w:i/>
          <w:color w:val="3DB5EA" w:themeColor="text1" w:themeTint="80"/>
        </w:rPr>
        <w:t xml:space="preserve">document </w:t>
      </w:r>
      <w:r w:rsidR="00287108">
        <w:rPr>
          <w:i/>
          <w:color w:val="3DB5EA" w:themeColor="text1" w:themeTint="80"/>
        </w:rPr>
        <w:t>how the service shall be realised by using a certain technology</w:t>
      </w:r>
      <w:r w:rsidR="00C53725">
        <w:rPr>
          <w:i/>
          <w:color w:val="3DB5EA" w:themeColor="text1" w:themeTint="80"/>
        </w:rPr>
        <w:t xml:space="preserve">. The </w:t>
      </w:r>
      <w:r w:rsidR="00DF52EB">
        <w:rPr>
          <w:i/>
          <w:color w:val="3DB5EA" w:themeColor="text1" w:themeTint="80"/>
        </w:rPr>
        <w:t>service design description document contains</w:t>
      </w:r>
    </w:p>
    <w:p w14:paraId="1EBD36B3" w14:textId="5C293B28" w:rsidR="009738D6" w:rsidRPr="00AE477F" w:rsidRDefault="00DF52EB" w:rsidP="00303688">
      <w:pPr>
        <w:pStyle w:val="Listeafsnit"/>
        <w:numPr>
          <w:ilvl w:val="0"/>
          <w:numId w:val="19"/>
        </w:numPr>
        <w:rPr>
          <w:color w:val="3DB5EA" w:themeColor="text1" w:themeTint="80"/>
        </w:rPr>
      </w:pPr>
      <w:r>
        <w:rPr>
          <w:i/>
          <w:color w:val="3DB5EA" w:themeColor="text1" w:themeTint="80"/>
        </w:rPr>
        <w:t>identification and summary</w:t>
      </w:r>
      <w:r w:rsidR="003D4B4D">
        <w:rPr>
          <w:i/>
          <w:color w:val="3DB5EA" w:themeColor="text1" w:themeTint="80"/>
        </w:rPr>
        <w:t xml:space="preserve"> of the service</w:t>
      </w:r>
      <w:r>
        <w:rPr>
          <w:i/>
          <w:color w:val="3DB5EA" w:themeColor="text1" w:themeTint="80"/>
        </w:rPr>
        <w:t xml:space="preserve"> </w:t>
      </w:r>
      <w:r w:rsidR="00FC1B33">
        <w:rPr>
          <w:i/>
          <w:color w:val="3DB5EA" w:themeColor="text1" w:themeTint="80"/>
        </w:rPr>
        <w:t>design</w:t>
      </w:r>
    </w:p>
    <w:p w14:paraId="1EBD36B4" w14:textId="4AF1B960" w:rsidR="009738D6" w:rsidRPr="000F3C39" w:rsidRDefault="00DF52EB" w:rsidP="00303688">
      <w:pPr>
        <w:pStyle w:val="Listeafsnit"/>
        <w:numPr>
          <w:ilvl w:val="1"/>
          <w:numId w:val="19"/>
        </w:numPr>
        <w:rPr>
          <w:color w:val="3DB5EA" w:themeColor="text1" w:themeTint="80"/>
        </w:rPr>
      </w:pPr>
      <w:r>
        <w:rPr>
          <w:i/>
          <w:color w:val="3DB5EA" w:themeColor="text1" w:themeTint="80"/>
        </w:rPr>
        <w:t>reference to the service specification</w:t>
      </w:r>
    </w:p>
    <w:p w14:paraId="2114633E" w14:textId="2630014A" w:rsidR="00FC1B33" w:rsidRPr="00AE477F" w:rsidRDefault="00FC1B33" w:rsidP="00303688">
      <w:pPr>
        <w:pStyle w:val="Listeafsnit"/>
        <w:numPr>
          <w:ilvl w:val="1"/>
          <w:numId w:val="19"/>
        </w:numPr>
        <w:rPr>
          <w:color w:val="3DB5EA" w:themeColor="text1" w:themeTint="80"/>
        </w:rPr>
      </w:pPr>
      <w:r>
        <w:rPr>
          <w:i/>
          <w:color w:val="3DB5EA" w:themeColor="text1" w:themeTint="80"/>
        </w:rPr>
        <w:t>identification of the service design</w:t>
      </w:r>
    </w:p>
    <w:p w14:paraId="1EBD36B8" w14:textId="763B8612" w:rsidR="001C248A" w:rsidRPr="00AE477F" w:rsidRDefault="006429FB" w:rsidP="00303688">
      <w:pPr>
        <w:pStyle w:val="Listeafsnit"/>
        <w:numPr>
          <w:ilvl w:val="0"/>
          <w:numId w:val="19"/>
        </w:numPr>
        <w:rPr>
          <w:color w:val="3DB5EA" w:themeColor="text1" w:themeTint="80"/>
        </w:rPr>
      </w:pPr>
      <w:r>
        <w:rPr>
          <w:i/>
          <w:color w:val="3DB5EA" w:themeColor="text1" w:themeTint="80"/>
        </w:rPr>
        <w:t>identification and summary of chosen technology</w:t>
      </w:r>
    </w:p>
    <w:p w14:paraId="4A1C337A" w14:textId="205EDAAF" w:rsidR="005A0069" w:rsidRPr="000B4DC5" w:rsidRDefault="006429FB" w:rsidP="00303688">
      <w:pPr>
        <w:pStyle w:val="Listeafsnit"/>
        <w:numPr>
          <w:ilvl w:val="0"/>
          <w:numId w:val="19"/>
        </w:numPr>
        <w:rPr>
          <w:color w:val="3DB5EA" w:themeColor="text1" w:themeTint="80"/>
        </w:rPr>
      </w:pPr>
      <w:r>
        <w:rPr>
          <w:i/>
          <w:color w:val="3DB5EA" w:themeColor="text1" w:themeTint="80"/>
        </w:rPr>
        <w:t>detailed description of how to realize each service interface and service operation</w:t>
      </w:r>
    </w:p>
    <w:p w14:paraId="284064C4" w14:textId="46BC68E9" w:rsidR="001854A3" w:rsidRPr="001854A3" w:rsidRDefault="001854A3" w:rsidP="000B4DC5">
      <w:pPr>
        <w:pStyle w:val="Listeafsnit"/>
        <w:numPr>
          <w:ilvl w:val="1"/>
          <w:numId w:val="19"/>
        </w:numPr>
        <w:rPr>
          <w:i/>
          <w:color w:val="3DB5EA" w:themeColor="text1" w:themeTint="80"/>
        </w:rPr>
      </w:pPr>
      <w:r w:rsidRPr="001854A3">
        <w:rPr>
          <w:i/>
          <w:color w:val="3DB5EA" w:themeColor="text1" w:themeTint="80"/>
        </w:rPr>
        <w:t>mapping of in</w:t>
      </w:r>
      <w:r>
        <w:rPr>
          <w:i/>
          <w:color w:val="3DB5EA" w:themeColor="text1" w:themeTint="80"/>
        </w:rPr>
        <w:t>terfaced to the chosen technolog</w:t>
      </w:r>
      <w:r w:rsidRPr="001854A3">
        <w:rPr>
          <w:i/>
          <w:color w:val="3DB5EA" w:themeColor="text1" w:themeTint="80"/>
        </w:rPr>
        <w:t>y</w:t>
      </w:r>
    </w:p>
    <w:p w14:paraId="3F770D4C" w14:textId="4A6A1CDA" w:rsidR="006429FB" w:rsidRPr="000B4DC5" w:rsidRDefault="005A0069" w:rsidP="000B4DC5">
      <w:pPr>
        <w:pStyle w:val="Listeafsnit"/>
        <w:numPr>
          <w:ilvl w:val="1"/>
          <w:numId w:val="19"/>
        </w:numPr>
        <w:rPr>
          <w:color w:val="3DB5EA" w:themeColor="text1" w:themeTint="80"/>
        </w:rPr>
      </w:pPr>
      <w:r>
        <w:rPr>
          <w:i/>
          <w:color w:val="3DB5EA" w:themeColor="text1" w:themeTint="80"/>
        </w:rPr>
        <w:t>mapping of operations to</w:t>
      </w:r>
      <w:r w:rsidR="006429FB">
        <w:rPr>
          <w:i/>
          <w:color w:val="3DB5EA" w:themeColor="text1" w:themeTint="80"/>
        </w:rPr>
        <w:t xml:space="preserve"> the chosen technology</w:t>
      </w:r>
    </w:p>
    <w:p w14:paraId="72ECF020" w14:textId="4DE3E700" w:rsidR="005A0069" w:rsidRPr="000F3C39" w:rsidRDefault="005A0069" w:rsidP="000B4DC5">
      <w:pPr>
        <w:pStyle w:val="Listeafsnit"/>
        <w:numPr>
          <w:ilvl w:val="1"/>
          <w:numId w:val="19"/>
        </w:numPr>
        <w:rPr>
          <w:color w:val="3DB5EA" w:themeColor="text1" w:themeTint="80"/>
        </w:rPr>
      </w:pPr>
      <w:r>
        <w:rPr>
          <w:i/>
          <w:color w:val="3DB5EA" w:themeColor="text1" w:themeTint="80"/>
        </w:rPr>
        <w:t>mapping of the message exchange patterns to the chosen technology</w:t>
      </w:r>
    </w:p>
    <w:p w14:paraId="1B5DC8B3" w14:textId="77777777" w:rsidR="005A0069" w:rsidRPr="000B4DC5" w:rsidRDefault="006429FB" w:rsidP="00303688">
      <w:pPr>
        <w:pStyle w:val="Listeafsnit"/>
        <w:numPr>
          <w:ilvl w:val="0"/>
          <w:numId w:val="19"/>
        </w:numPr>
        <w:rPr>
          <w:color w:val="3DB5EA" w:themeColor="text1" w:themeTint="80"/>
        </w:rPr>
      </w:pPr>
      <w:r>
        <w:rPr>
          <w:i/>
          <w:color w:val="3DB5EA" w:themeColor="text1" w:themeTint="80"/>
        </w:rPr>
        <w:t xml:space="preserve">detailed description of the physical data model </w:t>
      </w:r>
    </w:p>
    <w:p w14:paraId="1EBD36BD" w14:textId="71F82604" w:rsidR="00AD30C0" w:rsidRPr="00AE477F" w:rsidRDefault="006429FB" w:rsidP="000B4DC5">
      <w:pPr>
        <w:pStyle w:val="Listeafsnit"/>
        <w:numPr>
          <w:ilvl w:val="1"/>
          <w:numId w:val="19"/>
        </w:numPr>
        <w:rPr>
          <w:color w:val="3DB5EA" w:themeColor="text1" w:themeTint="80"/>
        </w:rPr>
      </w:pPr>
      <w:r>
        <w:rPr>
          <w:i/>
          <w:color w:val="3DB5EA" w:themeColor="text1" w:themeTint="80"/>
        </w:rPr>
        <w:t>mapping to the service data model of the service specification</w:t>
      </w:r>
      <w:r w:rsidR="000F3C39">
        <w:rPr>
          <w:i/>
          <w:color w:val="3DB5EA" w:themeColor="text1" w:themeTint="80"/>
        </w:rPr>
        <w:t>.</w:t>
      </w:r>
    </w:p>
    <w:p w14:paraId="1EBD36BE" w14:textId="517E1AEA" w:rsidR="00AD30C0" w:rsidRPr="00BB3A0C" w:rsidRDefault="00292DA1" w:rsidP="00AD30C0">
      <w:pPr>
        <w:rPr>
          <w:i/>
          <w:color w:val="3DB5EA" w:themeColor="text1" w:themeTint="80"/>
        </w:rPr>
      </w:pPr>
      <w:r>
        <w:rPr>
          <w:i/>
          <w:color w:val="3DB5EA" w:themeColor="text1" w:themeTint="80"/>
        </w:rPr>
        <w:t>Note</w:t>
      </w:r>
      <w:r w:rsidR="00AD30C0" w:rsidRPr="00BB3A0C">
        <w:rPr>
          <w:i/>
          <w:color w:val="3DB5EA" w:themeColor="text1" w:themeTint="80"/>
        </w:rPr>
        <w:t xml:space="preserve"> that </w:t>
      </w:r>
      <w:r w:rsidR="002E0E7D">
        <w:rPr>
          <w:i/>
          <w:color w:val="3DB5EA" w:themeColor="text1" w:themeTint="80"/>
        </w:rPr>
        <w:t>a</w:t>
      </w:r>
      <w:r w:rsidR="002E0E7D" w:rsidRPr="00BB3A0C">
        <w:rPr>
          <w:i/>
          <w:color w:val="3DB5EA" w:themeColor="text1" w:themeTint="80"/>
        </w:rPr>
        <w:t xml:space="preserve"> </w:t>
      </w:r>
      <w:r w:rsidR="00867BBB">
        <w:rPr>
          <w:i/>
          <w:color w:val="3DB5EA" w:themeColor="text1" w:themeTint="80"/>
        </w:rPr>
        <w:t>s</w:t>
      </w:r>
      <w:r w:rsidR="00AD30C0" w:rsidRPr="00BB3A0C">
        <w:rPr>
          <w:i/>
          <w:color w:val="3DB5EA" w:themeColor="text1" w:themeTint="80"/>
        </w:rPr>
        <w:t xml:space="preserve">ervice </w:t>
      </w:r>
      <w:r w:rsidR="002E0E7D">
        <w:rPr>
          <w:i/>
          <w:color w:val="3DB5EA" w:themeColor="text1" w:themeTint="80"/>
        </w:rPr>
        <w:t>design description</w:t>
      </w:r>
      <w:r w:rsidR="002E0E7D" w:rsidRPr="00BB3A0C">
        <w:rPr>
          <w:i/>
          <w:color w:val="3DB5EA" w:themeColor="text1" w:themeTint="80"/>
        </w:rPr>
        <w:t xml:space="preserve"> </w:t>
      </w:r>
      <w:r w:rsidR="00867BBB">
        <w:rPr>
          <w:i/>
          <w:color w:val="3DB5EA" w:themeColor="text1" w:themeTint="80"/>
        </w:rPr>
        <w:t>d</w:t>
      </w:r>
      <w:r w:rsidR="00AD30C0" w:rsidRPr="00BB3A0C">
        <w:rPr>
          <w:i/>
          <w:color w:val="3DB5EA" w:themeColor="text1" w:themeTint="80"/>
        </w:rPr>
        <w:t xml:space="preserve">ocument </w:t>
      </w:r>
      <w:r w:rsidR="002E0E7D">
        <w:rPr>
          <w:i/>
          <w:color w:val="3DB5EA" w:themeColor="text1" w:themeTint="80"/>
        </w:rPr>
        <w:t xml:space="preserve">usually </w:t>
      </w:r>
      <w:r w:rsidR="007F43A2" w:rsidRPr="00BB3A0C">
        <w:rPr>
          <w:i/>
          <w:color w:val="3DB5EA" w:themeColor="text1" w:themeTint="80"/>
        </w:rPr>
        <w:t xml:space="preserve">describes </w:t>
      </w:r>
      <w:r w:rsidR="002E0E7D">
        <w:rPr>
          <w:i/>
          <w:color w:val="3DB5EA" w:themeColor="text1" w:themeTint="80"/>
        </w:rPr>
        <w:t xml:space="preserve">the technical aspects of </w:t>
      </w:r>
      <w:r w:rsidR="007F43A2" w:rsidRPr="007603F7">
        <w:rPr>
          <w:i/>
          <w:color w:val="3DB5EA" w:themeColor="text1" w:themeTint="80"/>
          <w:u w:val="single"/>
        </w:rPr>
        <w:t>one</w:t>
      </w:r>
      <w:r w:rsidR="007F43A2" w:rsidRPr="00BB3A0C">
        <w:rPr>
          <w:i/>
          <w:color w:val="3DB5EA" w:themeColor="text1" w:themeTint="80"/>
        </w:rPr>
        <w:t xml:space="preserve"> dedicated service</w:t>
      </w:r>
      <w:r w:rsidR="002E0E7D">
        <w:rPr>
          <w:i/>
          <w:color w:val="3DB5EA" w:themeColor="text1" w:themeTint="80"/>
        </w:rPr>
        <w:t xml:space="preserve"> specification</w:t>
      </w:r>
      <w:r w:rsidR="007F43A2" w:rsidRPr="00BB3A0C">
        <w:rPr>
          <w:i/>
          <w:color w:val="3DB5EA" w:themeColor="text1" w:themeTint="80"/>
        </w:rPr>
        <w:t xml:space="preserve">. In </w:t>
      </w:r>
      <w:r w:rsidR="002E0E7D">
        <w:rPr>
          <w:i/>
          <w:color w:val="3DB5EA" w:themeColor="text1" w:themeTint="80"/>
        </w:rPr>
        <w:t xml:space="preserve">theory, however, it is </w:t>
      </w:r>
      <w:r w:rsidR="00AE28D0">
        <w:rPr>
          <w:i/>
          <w:color w:val="3DB5EA" w:themeColor="text1" w:themeTint="80"/>
        </w:rPr>
        <w:t xml:space="preserve">possible </w:t>
      </w:r>
      <w:r w:rsidR="002E0E7D">
        <w:rPr>
          <w:i/>
          <w:color w:val="3DB5EA" w:themeColor="text1" w:themeTint="80"/>
        </w:rPr>
        <w:t xml:space="preserve">to </w:t>
      </w:r>
      <w:r w:rsidR="008D2750">
        <w:rPr>
          <w:i/>
          <w:color w:val="3DB5EA" w:themeColor="text1" w:themeTint="80"/>
        </w:rPr>
        <w:t xml:space="preserve">elaborate a service </w:t>
      </w:r>
      <w:r w:rsidR="002E0E7D">
        <w:rPr>
          <w:i/>
          <w:color w:val="3DB5EA" w:themeColor="text1" w:themeTint="80"/>
        </w:rPr>
        <w:t xml:space="preserve">design </w:t>
      </w:r>
      <w:r w:rsidR="008D2750">
        <w:rPr>
          <w:i/>
          <w:color w:val="3DB5EA" w:themeColor="text1" w:themeTint="80"/>
        </w:rPr>
        <w:t>that</w:t>
      </w:r>
      <w:r w:rsidR="002E0E7D">
        <w:rPr>
          <w:i/>
          <w:color w:val="3DB5EA" w:themeColor="text1" w:themeTint="80"/>
        </w:rPr>
        <w:t xml:space="preserve"> realises more than one</w:t>
      </w:r>
      <w:r w:rsidR="008D2750">
        <w:rPr>
          <w:i/>
          <w:color w:val="3DB5EA" w:themeColor="text1" w:themeTint="80"/>
        </w:rPr>
        <w:t xml:space="preserve"> service specification.</w:t>
      </w:r>
    </w:p>
    <w:p w14:paraId="1EBD36BF" w14:textId="7E6D879E" w:rsidR="00184DE7" w:rsidRPr="00BB3A0C" w:rsidRDefault="00184DE7" w:rsidP="00184DE7">
      <w:pPr>
        <w:rPr>
          <w:i/>
          <w:color w:val="3DB5EA" w:themeColor="text1" w:themeTint="80"/>
        </w:rPr>
      </w:pPr>
      <w:r w:rsidRPr="00BB3A0C">
        <w:rPr>
          <w:i/>
          <w:color w:val="3DB5EA" w:themeColor="text1" w:themeTint="80"/>
        </w:rPr>
        <w:t xml:space="preserve">The purpose of this </w:t>
      </w:r>
      <w:r w:rsidR="00867BBB">
        <w:rPr>
          <w:i/>
          <w:color w:val="3DB5EA" w:themeColor="text1" w:themeTint="80"/>
        </w:rPr>
        <w:t>s</w:t>
      </w:r>
      <w:r w:rsidRPr="00BB3A0C">
        <w:rPr>
          <w:i/>
          <w:color w:val="3DB5EA" w:themeColor="text1" w:themeTint="80"/>
        </w:rPr>
        <w:t xml:space="preserve">ervice </w:t>
      </w:r>
      <w:r w:rsidR="008D2750">
        <w:rPr>
          <w:i/>
          <w:color w:val="3DB5EA" w:themeColor="text1" w:themeTint="80"/>
        </w:rPr>
        <w:t xml:space="preserve">design description </w:t>
      </w:r>
      <w:r w:rsidR="00867BBB">
        <w:rPr>
          <w:i/>
          <w:color w:val="3DB5EA" w:themeColor="text1" w:themeTint="80"/>
        </w:rPr>
        <w:t>d</w:t>
      </w:r>
      <w:r w:rsidRPr="00BB3A0C">
        <w:rPr>
          <w:i/>
          <w:color w:val="3DB5EA" w:themeColor="text1" w:themeTint="80"/>
        </w:rPr>
        <w:t xml:space="preserve">ocument is to provide a </w:t>
      </w:r>
      <w:r w:rsidR="008D2750">
        <w:rPr>
          <w:i/>
          <w:color w:val="3DB5EA" w:themeColor="text1" w:themeTint="80"/>
        </w:rPr>
        <w:t xml:space="preserve">technology-specific description of </w:t>
      </w:r>
      <w:r w:rsidR="005A0069">
        <w:rPr>
          <w:i/>
          <w:color w:val="3DB5EA" w:themeColor="text1" w:themeTint="80"/>
        </w:rPr>
        <w:t xml:space="preserve">how to realise </w:t>
      </w:r>
      <w:r w:rsidR="00775543">
        <w:rPr>
          <w:i/>
          <w:color w:val="3DB5EA" w:themeColor="text1" w:themeTint="80"/>
        </w:rPr>
        <w:t>a service specified by a</w:t>
      </w:r>
      <w:r w:rsidR="005A0069">
        <w:rPr>
          <w:i/>
          <w:color w:val="3DB5EA" w:themeColor="text1" w:themeTint="80"/>
        </w:rPr>
        <w:t xml:space="preserve"> service specification</w:t>
      </w:r>
      <w:r w:rsidRPr="00BB3A0C">
        <w:rPr>
          <w:i/>
          <w:color w:val="3DB5EA" w:themeColor="text1" w:themeTint="80"/>
        </w:rPr>
        <w:t xml:space="preserve">. </w:t>
      </w:r>
      <w:r w:rsidR="005F36BB">
        <w:rPr>
          <w:i/>
          <w:color w:val="3DB5EA" w:themeColor="text1" w:themeTint="80"/>
        </w:rPr>
        <w:t xml:space="preserve">The </w:t>
      </w:r>
      <w:r w:rsidR="00867BBB">
        <w:rPr>
          <w:i/>
          <w:color w:val="3DB5EA" w:themeColor="text1" w:themeTint="80"/>
        </w:rPr>
        <w:t>s</w:t>
      </w:r>
      <w:r w:rsidR="005F36BB">
        <w:rPr>
          <w:i/>
          <w:color w:val="3DB5EA" w:themeColor="text1" w:themeTint="80"/>
        </w:rPr>
        <w:t xml:space="preserve">ervice </w:t>
      </w:r>
      <w:r w:rsidR="008D2750">
        <w:rPr>
          <w:i/>
          <w:color w:val="3DB5EA" w:themeColor="text1" w:themeTint="80"/>
        </w:rPr>
        <w:t xml:space="preserve">design description </w:t>
      </w:r>
      <w:r w:rsidR="00867BBB">
        <w:rPr>
          <w:i/>
          <w:color w:val="3DB5EA" w:themeColor="text1" w:themeTint="80"/>
        </w:rPr>
        <w:t>d</w:t>
      </w:r>
      <w:r w:rsidR="005F36BB">
        <w:rPr>
          <w:i/>
          <w:color w:val="3DB5EA" w:themeColor="text1" w:themeTint="80"/>
        </w:rPr>
        <w:t xml:space="preserve">ocument </w:t>
      </w:r>
      <w:r w:rsidR="00A014C4">
        <w:rPr>
          <w:i/>
          <w:color w:val="3DB5EA" w:themeColor="text1" w:themeTint="80"/>
        </w:rPr>
        <w:t>describes a well-defined baseline</w:t>
      </w:r>
      <w:r w:rsidR="00FB6ABA">
        <w:rPr>
          <w:i/>
          <w:color w:val="3DB5EA" w:themeColor="text1" w:themeTint="80"/>
        </w:rPr>
        <w:t xml:space="preserve"> of the service</w:t>
      </w:r>
      <w:r w:rsidR="008D2750">
        <w:rPr>
          <w:i/>
          <w:color w:val="3DB5EA" w:themeColor="text1" w:themeTint="80"/>
        </w:rPr>
        <w:t xml:space="preserve"> design</w:t>
      </w:r>
      <w:r w:rsidR="00A014C4">
        <w:rPr>
          <w:i/>
          <w:color w:val="3DB5EA" w:themeColor="text1" w:themeTint="80"/>
        </w:rPr>
        <w:t xml:space="preserve"> </w:t>
      </w:r>
      <w:r w:rsidR="00FB6ABA">
        <w:rPr>
          <w:i/>
          <w:color w:val="3DB5EA" w:themeColor="text1" w:themeTint="80"/>
        </w:rPr>
        <w:t xml:space="preserve">and clearly identifies the service </w:t>
      </w:r>
      <w:r w:rsidR="008D2750">
        <w:rPr>
          <w:i/>
          <w:color w:val="3DB5EA" w:themeColor="text1" w:themeTint="80"/>
        </w:rPr>
        <w:t xml:space="preserve">design </w:t>
      </w:r>
      <w:r w:rsidR="00FB6ABA">
        <w:rPr>
          <w:i/>
          <w:color w:val="3DB5EA" w:themeColor="text1" w:themeTint="80"/>
        </w:rPr>
        <w:t>version</w:t>
      </w:r>
      <w:r w:rsidR="000A12FB">
        <w:rPr>
          <w:i/>
          <w:color w:val="3DB5EA" w:themeColor="text1" w:themeTint="80"/>
        </w:rPr>
        <w:t>. In this way it</w:t>
      </w:r>
      <w:r w:rsidR="00A014C4">
        <w:rPr>
          <w:i/>
          <w:color w:val="3DB5EA" w:themeColor="text1" w:themeTint="80"/>
        </w:rPr>
        <w:t xml:space="preserve"> </w:t>
      </w:r>
      <w:r w:rsidRPr="00BB3A0C">
        <w:rPr>
          <w:i/>
          <w:color w:val="3DB5EA" w:themeColor="text1" w:themeTint="80"/>
        </w:rPr>
        <w:t>supports the configuration management process.</w:t>
      </w:r>
    </w:p>
    <w:p w14:paraId="1EBD36C1" w14:textId="04DA7D45" w:rsidR="008C35C7" w:rsidRPr="00BB3A0C" w:rsidRDefault="008C35C7" w:rsidP="00D629E8">
      <w:pPr>
        <w:rPr>
          <w:i/>
          <w:color w:val="3DB5EA" w:themeColor="text1" w:themeTint="80"/>
        </w:rPr>
      </w:pPr>
      <w:r>
        <w:rPr>
          <w:i/>
          <w:color w:val="3DB5EA" w:themeColor="text1" w:themeTint="80"/>
        </w:rPr>
        <w:t xml:space="preserve">Note that the </w:t>
      </w:r>
      <w:r w:rsidR="00867BBB">
        <w:rPr>
          <w:i/>
          <w:color w:val="3DB5EA" w:themeColor="text1" w:themeTint="80"/>
        </w:rPr>
        <w:t>s</w:t>
      </w:r>
      <w:r w:rsidR="008C37A8">
        <w:rPr>
          <w:i/>
          <w:color w:val="3DB5EA" w:themeColor="text1" w:themeTint="80"/>
        </w:rPr>
        <w:t xml:space="preserve">ervice </w:t>
      </w:r>
      <w:r w:rsidR="00505D20">
        <w:rPr>
          <w:i/>
          <w:color w:val="3DB5EA" w:themeColor="text1" w:themeTint="80"/>
        </w:rPr>
        <w:t>design description</w:t>
      </w:r>
      <w:r w:rsidR="008C37A8">
        <w:rPr>
          <w:i/>
          <w:color w:val="3DB5EA" w:themeColor="text1" w:themeTint="80"/>
        </w:rPr>
        <w:t xml:space="preserve"> is </w:t>
      </w:r>
      <w:r w:rsidR="00376B39">
        <w:rPr>
          <w:i/>
          <w:color w:val="3DB5EA" w:themeColor="text1" w:themeTint="80"/>
        </w:rPr>
        <w:t>intended</w:t>
      </w:r>
      <w:r w:rsidR="00772432">
        <w:rPr>
          <w:i/>
          <w:color w:val="3DB5EA" w:themeColor="text1" w:themeTint="80"/>
        </w:rPr>
        <w:t xml:space="preserve"> to </w:t>
      </w:r>
      <w:r w:rsidR="00505D20">
        <w:rPr>
          <w:i/>
          <w:color w:val="3DB5EA" w:themeColor="text1" w:themeTint="80"/>
        </w:rPr>
        <w:t xml:space="preserve">complement the </w:t>
      </w:r>
      <w:r w:rsidR="008C37A8">
        <w:rPr>
          <w:i/>
          <w:color w:val="3DB5EA" w:themeColor="text1" w:themeTint="80"/>
        </w:rPr>
        <w:t>technology-agnostic</w:t>
      </w:r>
      <w:r w:rsidR="00505D20">
        <w:rPr>
          <w:i/>
          <w:color w:val="3DB5EA" w:themeColor="text1" w:themeTint="80"/>
        </w:rPr>
        <w:t xml:space="preserve"> service specification</w:t>
      </w:r>
      <w:r w:rsidR="00772432">
        <w:rPr>
          <w:i/>
          <w:color w:val="3DB5EA" w:themeColor="text1" w:themeTint="80"/>
        </w:rPr>
        <w:t>.</w:t>
      </w:r>
      <w:r w:rsidR="00ED7CC5">
        <w:rPr>
          <w:i/>
          <w:color w:val="3DB5EA" w:themeColor="text1" w:themeTint="80"/>
        </w:rPr>
        <w:t xml:space="preserve"> </w:t>
      </w:r>
      <w:r w:rsidR="00772432">
        <w:rPr>
          <w:i/>
          <w:color w:val="3DB5EA" w:themeColor="text1" w:themeTint="80"/>
        </w:rPr>
        <w:t xml:space="preserve">The </w:t>
      </w:r>
      <w:r w:rsidR="00505D20">
        <w:rPr>
          <w:i/>
          <w:color w:val="3DB5EA" w:themeColor="text1" w:themeTint="80"/>
        </w:rPr>
        <w:t xml:space="preserve">purpose of the </w:t>
      </w:r>
      <w:r w:rsidR="00867BBB">
        <w:rPr>
          <w:i/>
          <w:color w:val="3DB5EA" w:themeColor="text1" w:themeTint="80"/>
        </w:rPr>
        <w:t>s</w:t>
      </w:r>
      <w:r w:rsidR="00772432">
        <w:rPr>
          <w:i/>
          <w:color w:val="3DB5EA" w:themeColor="text1" w:themeTint="80"/>
        </w:rPr>
        <w:t xml:space="preserve">ervice </w:t>
      </w:r>
      <w:r w:rsidR="00505D20">
        <w:rPr>
          <w:i/>
          <w:color w:val="3DB5EA" w:themeColor="text1" w:themeTint="80"/>
        </w:rPr>
        <w:t xml:space="preserve">design description </w:t>
      </w:r>
      <w:r w:rsidR="00867BBB">
        <w:rPr>
          <w:i/>
          <w:color w:val="3DB5EA" w:themeColor="text1" w:themeTint="80"/>
        </w:rPr>
        <w:t>d</w:t>
      </w:r>
      <w:r w:rsidR="00772432">
        <w:rPr>
          <w:i/>
          <w:color w:val="3DB5EA" w:themeColor="text1" w:themeTint="80"/>
        </w:rPr>
        <w:t xml:space="preserve">ocument </w:t>
      </w:r>
      <w:r w:rsidR="00505D20">
        <w:rPr>
          <w:i/>
          <w:color w:val="3DB5EA" w:themeColor="text1" w:themeTint="80"/>
        </w:rPr>
        <w:t>is to describe</w:t>
      </w:r>
      <w:r w:rsidR="008C37A8">
        <w:rPr>
          <w:i/>
          <w:color w:val="3DB5EA" w:themeColor="text1" w:themeTint="80"/>
        </w:rPr>
        <w:t xml:space="preserve"> </w:t>
      </w:r>
      <w:r w:rsidR="006407FE">
        <w:rPr>
          <w:i/>
          <w:color w:val="3DB5EA" w:themeColor="text1" w:themeTint="80"/>
        </w:rPr>
        <w:t xml:space="preserve">in detail </w:t>
      </w:r>
      <w:r w:rsidR="008C37A8">
        <w:rPr>
          <w:i/>
          <w:color w:val="3DB5EA" w:themeColor="text1" w:themeTint="80"/>
        </w:rPr>
        <w:t xml:space="preserve">the actual realisation of </w:t>
      </w:r>
      <w:r w:rsidR="00505D20">
        <w:rPr>
          <w:i/>
          <w:color w:val="3DB5EA" w:themeColor="text1" w:themeTint="80"/>
        </w:rPr>
        <w:t xml:space="preserve">a </w:t>
      </w:r>
      <w:r w:rsidR="008C37A8">
        <w:rPr>
          <w:i/>
          <w:color w:val="3DB5EA" w:themeColor="text1" w:themeTint="80"/>
        </w:rPr>
        <w:t xml:space="preserve">service with a </w:t>
      </w:r>
      <w:r w:rsidR="00F610E2">
        <w:rPr>
          <w:i/>
          <w:color w:val="3DB5EA" w:themeColor="text1" w:themeTint="80"/>
        </w:rPr>
        <w:t>dedicated</w:t>
      </w:r>
      <w:r w:rsidR="00772432">
        <w:rPr>
          <w:i/>
          <w:color w:val="3DB5EA" w:themeColor="text1" w:themeTint="80"/>
        </w:rPr>
        <w:t xml:space="preserve"> technology</w:t>
      </w:r>
      <w:r w:rsidR="00CA402B">
        <w:rPr>
          <w:i/>
          <w:color w:val="3DB5EA" w:themeColor="text1" w:themeTint="80"/>
        </w:rPr>
        <w:t>.</w:t>
      </w:r>
    </w:p>
    <w:p w14:paraId="1EBD36C2" w14:textId="77777777" w:rsidR="00AD30C0" w:rsidRPr="00BB3A0C" w:rsidRDefault="00AD30C0" w:rsidP="00AD30C0">
      <w:pPr>
        <w:rPr>
          <w:i/>
          <w:color w:val="3DB5EA" w:themeColor="text1" w:themeTint="80"/>
        </w:rPr>
      </w:pPr>
      <w:r w:rsidRPr="00BB3A0C">
        <w:rPr>
          <w:i/>
          <w:color w:val="3DB5EA" w:themeColor="text1" w:themeTint="80"/>
        </w:rPr>
        <w:t xml:space="preserve">This section should be replaced by a suitable description of the purpose. </w:t>
      </w:r>
      <w:r w:rsidR="00607DDB">
        <w:rPr>
          <w:i/>
          <w:color w:val="3DB5EA" w:themeColor="text1" w:themeTint="80"/>
        </w:rPr>
        <w:t>For instance</w:t>
      </w:r>
      <w:r w:rsidRPr="00BB3A0C">
        <w:rPr>
          <w:i/>
          <w:color w:val="3DB5EA" w:themeColor="text1" w:themeTint="80"/>
        </w:rPr>
        <w:t>:</w:t>
      </w:r>
    </w:p>
    <w:p w14:paraId="1EBD36C3" w14:textId="2CDB9040" w:rsidR="00AD30C0" w:rsidRDefault="00AD30C0" w:rsidP="007B39F4">
      <w:r>
        <w:lastRenderedPageBreak/>
        <w:t xml:space="preserve">The purpose of this </w:t>
      </w:r>
      <w:r w:rsidR="00B05DC5">
        <w:t>s</w:t>
      </w:r>
      <w:r>
        <w:t xml:space="preserve">ervice </w:t>
      </w:r>
      <w:r w:rsidR="00287108">
        <w:t>design description</w:t>
      </w:r>
      <w:r w:rsidR="001E6336">
        <w:t xml:space="preserve"> </w:t>
      </w:r>
      <w:r w:rsidR="00B05DC5">
        <w:t>d</w:t>
      </w:r>
      <w:r w:rsidR="001E6336">
        <w:t xml:space="preserve">ocument </w:t>
      </w:r>
      <w:r>
        <w:t xml:space="preserve">is to provide a </w:t>
      </w:r>
      <w:r w:rsidR="00287108">
        <w:t xml:space="preserve">detailed description </w:t>
      </w:r>
      <w:r>
        <w:t xml:space="preserve">of </w:t>
      </w:r>
      <w:r w:rsidR="00511E42">
        <w:t xml:space="preserve">the </w:t>
      </w:r>
      <w:r w:rsidR="007D5AE1">
        <w:rPr>
          <w:i/>
          <w:color w:val="3DB5EA" w:themeColor="text1" w:themeTint="80"/>
        </w:rPr>
        <w:t>&lt;X</w:t>
      </w:r>
      <w:r w:rsidR="00511E42" w:rsidRPr="00BB3A0C">
        <w:rPr>
          <w:i/>
          <w:color w:val="3DB5EA" w:themeColor="text1" w:themeTint="80"/>
        </w:rPr>
        <w:t>YZ</w:t>
      </w:r>
      <w:r w:rsidR="007D5AE1">
        <w:rPr>
          <w:i/>
          <w:color w:val="3DB5EA" w:themeColor="text1" w:themeTint="80"/>
        </w:rPr>
        <w:t>&gt;</w:t>
      </w:r>
      <w:r>
        <w:t xml:space="preserve"> service</w:t>
      </w:r>
      <w:r w:rsidR="00E61E9E">
        <w:t xml:space="preserve"> (see </w:t>
      </w:r>
      <w:r w:rsidR="006665A0" w:rsidRPr="006665A0">
        <w:rPr>
          <w:i/>
          <w:color w:val="3DB5EA" w:themeColor="text1" w:themeTint="80"/>
        </w:rPr>
        <w:fldChar w:fldCharType="begin"/>
      </w:r>
      <w:r w:rsidR="006665A0" w:rsidRPr="006665A0">
        <w:rPr>
          <w:i/>
          <w:color w:val="3DB5EA" w:themeColor="text1" w:themeTint="80"/>
        </w:rPr>
        <w:instrText xml:space="preserve"> REF _Ref459277048 \r \h </w:instrText>
      </w:r>
      <w:r w:rsidR="006665A0">
        <w:rPr>
          <w:i/>
          <w:color w:val="3DB5EA" w:themeColor="text1" w:themeTint="80"/>
        </w:rPr>
        <w:instrText xml:space="preserve"> \* MERGEFORMAT </w:instrText>
      </w:r>
      <w:r w:rsidR="006665A0" w:rsidRPr="006665A0">
        <w:rPr>
          <w:i/>
          <w:color w:val="3DB5EA" w:themeColor="text1" w:themeTint="80"/>
        </w:rPr>
      </w:r>
      <w:r w:rsidR="006665A0" w:rsidRPr="006665A0">
        <w:rPr>
          <w:i/>
          <w:color w:val="3DB5EA" w:themeColor="text1" w:themeTint="80"/>
        </w:rPr>
        <w:fldChar w:fldCharType="separate"/>
      </w:r>
      <w:r w:rsidR="006665A0" w:rsidRPr="006665A0">
        <w:rPr>
          <w:i/>
          <w:color w:val="3DB5EA" w:themeColor="text1" w:themeTint="80"/>
        </w:rPr>
        <w:t>[3]</w:t>
      </w:r>
      <w:r w:rsidR="006665A0" w:rsidRPr="006665A0">
        <w:rPr>
          <w:i/>
          <w:color w:val="3DB5EA" w:themeColor="text1" w:themeTint="80"/>
        </w:rPr>
        <w:fldChar w:fldCharType="end"/>
      </w:r>
      <w:r w:rsidR="00E61E9E">
        <w:t>)</w:t>
      </w:r>
      <w:r w:rsidR="007D5AE1">
        <w:t xml:space="preserve">, realized by using the </w:t>
      </w:r>
      <w:r w:rsidR="007D5AE1" w:rsidRPr="007D5AE1">
        <w:rPr>
          <w:i/>
          <w:color w:val="3DB5EA" w:themeColor="text1" w:themeTint="80"/>
        </w:rPr>
        <w:t>&lt;ABC&gt;</w:t>
      </w:r>
      <w:r w:rsidR="007D5AE1">
        <w:t xml:space="preserve"> </w:t>
      </w:r>
      <w:r w:rsidR="00F919C1">
        <w:t xml:space="preserve">technology, according to the guidelines given in </w:t>
      </w:r>
      <w:r w:rsidR="00F919C1">
        <w:fldChar w:fldCharType="begin"/>
      </w:r>
      <w:r w:rsidR="00F919C1">
        <w:instrText xml:space="preserve"> REF _Ref448418975 \r \h </w:instrText>
      </w:r>
      <w:r w:rsidR="00F919C1">
        <w:fldChar w:fldCharType="separate"/>
      </w:r>
      <w:r w:rsidR="00440130">
        <w:t>[1]</w:t>
      </w:r>
      <w:r w:rsidR="00F919C1">
        <w:fldChar w:fldCharType="end"/>
      </w:r>
      <w:r>
        <w:t xml:space="preserve">. </w:t>
      </w:r>
      <w:r w:rsidR="007B39F4">
        <w:t>It</w:t>
      </w:r>
      <w:r w:rsidR="007B39F4" w:rsidRPr="00397B62">
        <w:t xml:space="preserve"> describes a well-defined baseline of the service </w:t>
      </w:r>
      <w:r w:rsidR="007D5AE1">
        <w:t xml:space="preserve">design </w:t>
      </w:r>
      <w:r w:rsidR="007B39F4">
        <w:t>by clearly identifying</w:t>
      </w:r>
      <w:r w:rsidR="00F919C1">
        <w:t xml:space="preserve"> the service</w:t>
      </w:r>
      <w:r w:rsidR="007D5AE1">
        <w:t xml:space="preserve"> design</w:t>
      </w:r>
      <w:r w:rsidR="00F919C1">
        <w:t xml:space="preserve"> version.</w:t>
      </w:r>
    </w:p>
    <w:p w14:paraId="1EBD36C4" w14:textId="57A5BC1D" w:rsidR="003A4F3A" w:rsidRPr="00BB3A0C" w:rsidRDefault="003A4F3A" w:rsidP="003A4F3A">
      <w:r w:rsidRPr="00BB3A0C">
        <w:t xml:space="preserve">The aim is to document the key aspects of </w:t>
      </w:r>
      <w:r w:rsidR="006121E4">
        <w:t>the</w:t>
      </w:r>
      <w:r w:rsidRPr="00BB3A0C">
        <w:t xml:space="preserve"> </w:t>
      </w:r>
      <w:r w:rsidR="006121E4" w:rsidRPr="00BB3A0C">
        <w:rPr>
          <w:i/>
          <w:color w:val="3DB5EA" w:themeColor="text1" w:themeTint="80"/>
        </w:rPr>
        <w:t>XYZ</w:t>
      </w:r>
      <w:r w:rsidR="006121E4" w:rsidRPr="00BB3A0C">
        <w:rPr>
          <w:color w:val="3DB5EA" w:themeColor="text1" w:themeTint="80"/>
        </w:rPr>
        <w:t xml:space="preserve"> </w:t>
      </w:r>
      <w:r w:rsidRPr="00BB3A0C">
        <w:t xml:space="preserve">service </w:t>
      </w:r>
      <w:r w:rsidR="000F3C39">
        <w:t>technical design. This includes</w:t>
      </w:r>
      <w:r w:rsidRPr="00BB3A0C">
        <w:t>:</w:t>
      </w:r>
    </w:p>
    <w:p w14:paraId="4AB72E33" w14:textId="77777777" w:rsidR="0092775C" w:rsidRDefault="0092775C" w:rsidP="000B4DC5">
      <w:pPr>
        <w:pStyle w:val="Listeafsnit"/>
        <w:numPr>
          <w:ilvl w:val="0"/>
          <w:numId w:val="20"/>
        </w:numPr>
      </w:pPr>
      <w:r>
        <w:t>identification and summary of the service design</w:t>
      </w:r>
    </w:p>
    <w:p w14:paraId="7074356A" w14:textId="77777777" w:rsidR="0092775C" w:rsidRDefault="0092775C" w:rsidP="000B4DC5">
      <w:pPr>
        <w:pStyle w:val="Listeafsnit"/>
        <w:numPr>
          <w:ilvl w:val="1"/>
          <w:numId w:val="20"/>
        </w:numPr>
      </w:pPr>
      <w:r>
        <w:t>reference to the service specification</w:t>
      </w:r>
    </w:p>
    <w:p w14:paraId="35320A03" w14:textId="77777777" w:rsidR="0092775C" w:rsidRDefault="0092775C" w:rsidP="000B4DC5">
      <w:pPr>
        <w:pStyle w:val="Listeafsnit"/>
        <w:numPr>
          <w:ilvl w:val="1"/>
          <w:numId w:val="20"/>
        </w:numPr>
      </w:pPr>
      <w:r>
        <w:t>identification of the service design</w:t>
      </w:r>
    </w:p>
    <w:p w14:paraId="5BB6DB25" w14:textId="77777777" w:rsidR="0092775C" w:rsidRDefault="0092775C" w:rsidP="000B4DC5">
      <w:pPr>
        <w:pStyle w:val="Listeafsnit"/>
        <w:numPr>
          <w:ilvl w:val="0"/>
          <w:numId w:val="20"/>
        </w:numPr>
      </w:pPr>
      <w:r>
        <w:t>identification and summary of chosen technology</w:t>
      </w:r>
    </w:p>
    <w:p w14:paraId="11021447" w14:textId="30F93182" w:rsidR="0092775C" w:rsidRDefault="0092775C" w:rsidP="000B4DC5">
      <w:pPr>
        <w:pStyle w:val="Listeafsnit"/>
        <w:numPr>
          <w:ilvl w:val="0"/>
          <w:numId w:val="20"/>
        </w:numPr>
      </w:pPr>
      <w:r>
        <w:t xml:space="preserve">detailed description </w:t>
      </w:r>
      <w:r w:rsidR="0020543F">
        <w:t xml:space="preserve"> about the</w:t>
      </w:r>
      <w:r>
        <w:t xml:space="preserve"> realiz</w:t>
      </w:r>
      <w:r w:rsidR="0020543F">
        <w:t>ation of</w:t>
      </w:r>
      <w:r>
        <w:t xml:space="preserve"> each service interface and service operation</w:t>
      </w:r>
    </w:p>
    <w:p w14:paraId="025C3717" w14:textId="77777777" w:rsidR="006E56BE" w:rsidRDefault="006E56BE" w:rsidP="000B4DC5">
      <w:pPr>
        <w:pStyle w:val="Listeafsnit"/>
        <w:numPr>
          <w:ilvl w:val="1"/>
          <w:numId w:val="20"/>
        </w:numPr>
      </w:pPr>
      <w:r>
        <w:t>mapping of interfaces to the chosen technology</w:t>
      </w:r>
    </w:p>
    <w:p w14:paraId="17D0A89C" w14:textId="26BA28E4" w:rsidR="0092775C" w:rsidRDefault="0092775C" w:rsidP="000B4DC5">
      <w:pPr>
        <w:pStyle w:val="Listeafsnit"/>
        <w:numPr>
          <w:ilvl w:val="1"/>
          <w:numId w:val="20"/>
        </w:numPr>
      </w:pPr>
      <w:r>
        <w:t>mapping of operations to the chosen technology</w:t>
      </w:r>
    </w:p>
    <w:p w14:paraId="3AE120B8" w14:textId="77777777" w:rsidR="0092775C" w:rsidRDefault="0092775C" w:rsidP="000B4DC5">
      <w:pPr>
        <w:pStyle w:val="Listeafsnit"/>
        <w:numPr>
          <w:ilvl w:val="1"/>
          <w:numId w:val="20"/>
        </w:numPr>
      </w:pPr>
      <w:r>
        <w:t>mapping of the message exchange patterns to the chosen technology</w:t>
      </w:r>
    </w:p>
    <w:p w14:paraId="69B10796" w14:textId="77777777" w:rsidR="0092775C" w:rsidRDefault="0092775C" w:rsidP="000B4DC5">
      <w:pPr>
        <w:pStyle w:val="Listeafsnit"/>
        <w:numPr>
          <w:ilvl w:val="0"/>
          <w:numId w:val="20"/>
        </w:numPr>
      </w:pPr>
      <w:r>
        <w:t xml:space="preserve">detailed description of the physical data model </w:t>
      </w:r>
    </w:p>
    <w:p w14:paraId="43F67B9C" w14:textId="77777777" w:rsidR="0092775C" w:rsidRDefault="0092775C" w:rsidP="000B4DC5">
      <w:pPr>
        <w:pStyle w:val="Listeafsnit"/>
        <w:numPr>
          <w:ilvl w:val="1"/>
          <w:numId w:val="20"/>
        </w:numPr>
      </w:pPr>
      <w:r>
        <w:t>mapping to the service data model of the service specification.</w:t>
      </w:r>
    </w:p>
    <w:p w14:paraId="1EBD36CF" w14:textId="0C92B594" w:rsidR="003A4F3A" w:rsidRPr="00A82280" w:rsidRDefault="003A4F3A" w:rsidP="000B4DC5">
      <w:pPr>
        <w:pStyle w:val="Listeafsnit"/>
      </w:pPr>
    </w:p>
    <w:p w14:paraId="1EBD36D0" w14:textId="734CAC21" w:rsidR="00AD30C0" w:rsidRDefault="00AD30C0" w:rsidP="00947F46">
      <w:pPr>
        <w:pStyle w:val="Overskrift2"/>
      </w:pPr>
      <w:bookmarkStart w:id="3" w:name="_Toc459370112"/>
      <w:r>
        <w:t xml:space="preserve">Intended </w:t>
      </w:r>
      <w:r w:rsidR="00DA195E">
        <w:t>R</w:t>
      </w:r>
      <w:r>
        <w:t>eadership</w:t>
      </w:r>
      <w:bookmarkEnd w:id="3"/>
    </w:p>
    <w:p w14:paraId="1EBD36D1" w14:textId="0F584F46" w:rsidR="00AD30C0" w:rsidRPr="00BB3A0C" w:rsidRDefault="00AD30C0" w:rsidP="00AD30C0">
      <w:pPr>
        <w:rPr>
          <w:i/>
          <w:color w:val="3DB5EA" w:themeColor="text1" w:themeTint="80"/>
        </w:rPr>
      </w:pPr>
      <w:r w:rsidRPr="00BB3A0C">
        <w:rPr>
          <w:i/>
          <w:color w:val="3DB5EA" w:themeColor="text1" w:themeTint="80"/>
        </w:rPr>
        <w:t>Th</w:t>
      </w:r>
      <w:r w:rsidR="00B55C8D" w:rsidRPr="00BB3A0C">
        <w:rPr>
          <w:i/>
          <w:color w:val="3DB5EA" w:themeColor="text1" w:themeTint="80"/>
        </w:rPr>
        <w:t>is</w:t>
      </w:r>
      <w:r w:rsidRPr="00BB3A0C">
        <w:rPr>
          <w:i/>
          <w:color w:val="3DB5EA" w:themeColor="text1" w:themeTint="80"/>
        </w:rPr>
        <w:t xml:space="preserve"> </w:t>
      </w:r>
      <w:r w:rsidR="00B55C8D" w:rsidRPr="00BB3A0C">
        <w:rPr>
          <w:i/>
          <w:color w:val="3DB5EA" w:themeColor="text1" w:themeTint="80"/>
        </w:rPr>
        <w:t xml:space="preserve">service </w:t>
      </w:r>
      <w:r w:rsidR="007D5AE1">
        <w:rPr>
          <w:i/>
          <w:color w:val="3DB5EA" w:themeColor="text1" w:themeTint="80"/>
        </w:rPr>
        <w:t>design description</w:t>
      </w:r>
      <w:r w:rsidR="007D5AE1" w:rsidRPr="00BB3A0C">
        <w:rPr>
          <w:i/>
          <w:color w:val="3DB5EA" w:themeColor="text1" w:themeTint="80"/>
        </w:rPr>
        <w:t xml:space="preserve"> </w:t>
      </w:r>
      <w:r w:rsidRPr="00BB3A0C">
        <w:rPr>
          <w:i/>
          <w:color w:val="3DB5EA" w:themeColor="text1" w:themeTint="80"/>
        </w:rPr>
        <w:t xml:space="preserve">template is intended to be read by </w:t>
      </w:r>
      <w:r w:rsidR="00867BBB">
        <w:rPr>
          <w:i/>
          <w:color w:val="3DB5EA" w:themeColor="text1" w:themeTint="80"/>
        </w:rPr>
        <w:t>s</w:t>
      </w:r>
      <w:r w:rsidRPr="00BB3A0C">
        <w:rPr>
          <w:i/>
          <w:color w:val="3DB5EA" w:themeColor="text1" w:themeTint="80"/>
        </w:rPr>
        <w:t xml:space="preserve">ervice </w:t>
      </w:r>
      <w:r w:rsidR="00867BBB">
        <w:rPr>
          <w:i/>
          <w:color w:val="3DB5EA" w:themeColor="text1" w:themeTint="80"/>
        </w:rPr>
        <w:t>a</w:t>
      </w:r>
      <w:r w:rsidRPr="00BB3A0C">
        <w:rPr>
          <w:i/>
          <w:color w:val="3DB5EA" w:themeColor="text1" w:themeTint="80"/>
        </w:rPr>
        <w:t>rchitects</w:t>
      </w:r>
      <w:r w:rsidR="007D5AE1">
        <w:rPr>
          <w:i/>
          <w:color w:val="3DB5EA" w:themeColor="text1" w:themeTint="80"/>
        </w:rPr>
        <w:t xml:space="preserve"> and designers</w:t>
      </w:r>
      <w:r w:rsidRPr="00BB3A0C">
        <w:rPr>
          <w:i/>
          <w:color w:val="3DB5EA" w:themeColor="text1" w:themeTint="80"/>
        </w:rPr>
        <w:t xml:space="preserve"> </w:t>
      </w:r>
      <w:r w:rsidR="00335A5E" w:rsidRPr="00BB3A0C">
        <w:rPr>
          <w:i/>
          <w:color w:val="3DB5EA" w:themeColor="text1" w:themeTint="80"/>
        </w:rPr>
        <w:t xml:space="preserve">who shall </w:t>
      </w:r>
      <w:r w:rsidRPr="00BB3A0C">
        <w:rPr>
          <w:i/>
          <w:color w:val="3DB5EA" w:themeColor="text1" w:themeTint="80"/>
        </w:rPr>
        <w:t xml:space="preserve">produce service </w:t>
      </w:r>
      <w:r w:rsidR="007D5AE1">
        <w:rPr>
          <w:i/>
          <w:color w:val="3DB5EA" w:themeColor="text1" w:themeTint="80"/>
        </w:rPr>
        <w:t>technical designs</w:t>
      </w:r>
      <w:r w:rsidRPr="00BB3A0C">
        <w:rPr>
          <w:i/>
          <w:color w:val="3DB5EA" w:themeColor="text1" w:themeTint="80"/>
        </w:rPr>
        <w:t>.</w:t>
      </w:r>
    </w:p>
    <w:p w14:paraId="1EBD36D2" w14:textId="62F1DB56" w:rsidR="0085076A" w:rsidRDefault="00AD30C0" w:rsidP="00AD30C0">
      <w:pPr>
        <w:rPr>
          <w:color w:val="3DB5EA" w:themeColor="text1" w:themeTint="80"/>
        </w:rPr>
      </w:pPr>
      <w:r w:rsidRPr="00BB3A0C">
        <w:rPr>
          <w:i/>
          <w:color w:val="3DB5EA" w:themeColor="text1" w:themeTint="80"/>
        </w:rPr>
        <w:t xml:space="preserve">This section </w:t>
      </w:r>
      <w:r w:rsidR="006121E4" w:rsidRPr="00BB3A0C">
        <w:rPr>
          <w:i/>
          <w:color w:val="3DB5EA" w:themeColor="text1" w:themeTint="80"/>
        </w:rPr>
        <w:t>sh</w:t>
      </w:r>
      <w:r w:rsidR="006121E4">
        <w:rPr>
          <w:i/>
          <w:color w:val="3DB5EA" w:themeColor="text1" w:themeTint="80"/>
        </w:rPr>
        <w:t>all</w:t>
      </w:r>
      <w:r w:rsidR="006121E4" w:rsidRPr="00BB3A0C">
        <w:rPr>
          <w:i/>
          <w:color w:val="3DB5EA" w:themeColor="text1" w:themeTint="80"/>
        </w:rPr>
        <w:t xml:space="preserve"> </w:t>
      </w:r>
      <w:r w:rsidR="00335A5E" w:rsidRPr="00BB3A0C">
        <w:rPr>
          <w:i/>
          <w:color w:val="3DB5EA" w:themeColor="text1" w:themeTint="80"/>
        </w:rPr>
        <w:t>describe the intended readers</w:t>
      </w:r>
      <w:r w:rsidR="007D5AE1">
        <w:rPr>
          <w:i/>
          <w:color w:val="3DB5EA" w:themeColor="text1" w:themeTint="80"/>
        </w:rPr>
        <w:t xml:space="preserve"> of the service design description document</w:t>
      </w:r>
      <w:r w:rsidR="00335A5E" w:rsidRPr="00BB3A0C">
        <w:rPr>
          <w:i/>
          <w:color w:val="3DB5EA" w:themeColor="text1" w:themeTint="80"/>
        </w:rPr>
        <w:t>.</w:t>
      </w:r>
      <w:r w:rsidR="0085076A">
        <w:rPr>
          <w:i/>
          <w:color w:val="3DB5EA" w:themeColor="text1" w:themeTint="80"/>
        </w:rPr>
        <w:t xml:space="preserve"> </w:t>
      </w:r>
      <w:r w:rsidRPr="00945F64">
        <w:rPr>
          <w:i/>
          <w:color w:val="3DB5EA" w:themeColor="text1" w:themeTint="80"/>
        </w:rPr>
        <w:t>E.g.:</w:t>
      </w:r>
      <w:r w:rsidRPr="00945F64">
        <w:rPr>
          <w:color w:val="3DB5EA" w:themeColor="text1" w:themeTint="80"/>
        </w:rPr>
        <w:t xml:space="preserve"> </w:t>
      </w:r>
    </w:p>
    <w:p w14:paraId="1EBD36D3" w14:textId="156795CF" w:rsidR="007B6758" w:rsidRDefault="007B6758" w:rsidP="00AD30C0">
      <w:r>
        <w:t xml:space="preserve">This </w:t>
      </w:r>
      <w:r w:rsidR="00081B0F">
        <w:t>s</w:t>
      </w:r>
      <w:r>
        <w:t xml:space="preserve">ervice </w:t>
      </w:r>
      <w:r w:rsidR="006750F8">
        <w:t xml:space="preserve">design description document </w:t>
      </w:r>
      <w:r>
        <w:t xml:space="preserve">is intended to be read by </w:t>
      </w:r>
      <w:r w:rsidR="00081B0F">
        <w:t>s</w:t>
      </w:r>
      <w:r>
        <w:t xml:space="preserve">ervice </w:t>
      </w:r>
      <w:r w:rsidR="00081B0F">
        <w:t>a</w:t>
      </w:r>
      <w:r>
        <w:t>rchitects</w:t>
      </w:r>
      <w:r w:rsidR="006750F8">
        <w:t>, designers</w:t>
      </w:r>
      <w:r>
        <w:t xml:space="preserve">, </w:t>
      </w:r>
      <w:r w:rsidR="00081B0F">
        <w:t>s</w:t>
      </w:r>
      <w:r>
        <w:t xml:space="preserve">ystem </w:t>
      </w:r>
      <w:r w:rsidR="00081B0F">
        <w:t>e</w:t>
      </w:r>
      <w:r>
        <w:t xml:space="preserve">ngineers and </w:t>
      </w:r>
      <w:r w:rsidR="00081B0F">
        <w:t>d</w:t>
      </w:r>
      <w:r>
        <w:t xml:space="preserve">evelopers in </w:t>
      </w:r>
      <w:r w:rsidR="00E5632C">
        <w:t>charge of</w:t>
      </w:r>
      <w:r>
        <w:t xml:space="preserve"> design</w:t>
      </w:r>
      <w:r w:rsidR="00E5632C">
        <w:t>ing</w:t>
      </w:r>
      <w:r>
        <w:t xml:space="preserve"> and develop</w:t>
      </w:r>
      <w:r w:rsidR="00E5632C">
        <w:t>ing</w:t>
      </w:r>
      <w:r>
        <w:t xml:space="preserve"> a</w:t>
      </w:r>
      <w:r w:rsidR="00E5632C">
        <w:t xml:space="preserve">n instance of the </w:t>
      </w:r>
      <w:r w:rsidR="00E5632C" w:rsidRPr="008C35C7">
        <w:rPr>
          <w:i/>
          <w:color w:val="3DB5EA" w:themeColor="text1" w:themeTint="80"/>
        </w:rPr>
        <w:t>XYZ</w:t>
      </w:r>
      <w:r w:rsidR="00E5632C">
        <w:t xml:space="preserve"> service.</w:t>
      </w:r>
    </w:p>
    <w:p w14:paraId="2B582B25" w14:textId="42DB37A9" w:rsidR="00B513E7" w:rsidRDefault="007B6758" w:rsidP="0010141B">
      <w:r>
        <w:t>Furthermore, t</w:t>
      </w:r>
      <w:r w:rsidR="00AD30C0">
        <w:t xml:space="preserve">his </w:t>
      </w:r>
      <w:r w:rsidR="00081B0F">
        <w:t>s</w:t>
      </w:r>
      <w:r w:rsidR="00AD30C0">
        <w:t xml:space="preserve">ervice </w:t>
      </w:r>
      <w:r w:rsidR="00E67C11">
        <w:t xml:space="preserve">design description </w:t>
      </w:r>
      <w:r w:rsidR="00AD30C0">
        <w:t xml:space="preserve">is intended to be read by </w:t>
      </w:r>
      <w:r w:rsidR="00081B0F">
        <w:t>s</w:t>
      </w:r>
      <w:r w:rsidR="00AD30C0">
        <w:t xml:space="preserve">ervice </w:t>
      </w:r>
      <w:r w:rsidR="00081B0F">
        <w:t>a</w:t>
      </w:r>
      <w:r w:rsidR="00AD30C0">
        <w:t xml:space="preserve">rchitects, </w:t>
      </w:r>
      <w:r w:rsidR="00081B0F">
        <w:t>i</w:t>
      </w:r>
      <w:r w:rsidR="00AD30C0">
        <w:t xml:space="preserve">nformation </w:t>
      </w:r>
      <w:r w:rsidR="00081B0F">
        <w:t>a</w:t>
      </w:r>
      <w:r w:rsidR="00AD30C0">
        <w:t xml:space="preserve">rchitects, </w:t>
      </w:r>
      <w:r w:rsidR="00081B0F">
        <w:t>s</w:t>
      </w:r>
      <w:r w:rsidR="00AD30C0">
        <w:t xml:space="preserve">ystem </w:t>
      </w:r>
      <w:r w:rsidR="00081B0F">
        <w:t>e</w:t>
      </w:r>
      <w:r w:rsidR="00AD30C0">
        <w:t xml:space="preserve">ngineers and </w:t>
      </w:r>
      <w:r w:rsidR="00081B0F">
        <w:t>d</w:t>
      </w:r>
      <w:r w:rsidR="00AD30C0">
        <w:t>evelopers in pursuing architecting, design and development activities</w:t>
      </w:r>
      <w:r>
        <w:t xml:space="preserve"> of other related services</w:t>
      </w:r>
      <w:r w:rsidR="00AD30C0">
        <w:t>.</w:t>
      </w:r>
    </w:p>
    <w:p w14:paraId="1EBD36D4" w14:textId="684C036D" w:rsidR="00AD30C0" w:rsidRDefault="00AD30C0" w:rsidP="00B513E7">
      <w:pPr>
        <w:pStyle w:val="Overskrift2"/>
        <w:ind w:left="493" w:hanging="493"/>
      </w:pPr>
      <w:bookmarkStart w:id="4" w:name="_Toc459370113"/>
      <w:r>
        <w:t xml:space="preserve">Inputs from </w:t>
      </w:r>
      <w:r w:rsidR="00DA195E">
        <w:t>O</w:t>
      </w:r>
      <w:r>
        <w:t xml:space="preserve">ther </w:t>
      </w:r>
      <w:r w:rsidR="00DA195E">
        <w:t>P</w:t>
      </w:r>
      <w:r>
        <w:t>rojects</w:t>
      </w:r>
      <w:bookmarkEnd w:id="4"/>
    </w:p>
    <w:p w14:paraId="1EBD36D5" w14:textId="77777777" w:rsidR="0001628A" w:rsidRPr="00945F64" w:rsidRDefault="00AD30C0" w:rsidP="00AD30C0">
      <w:pPr>
        <w:rPr>
          <w:i/>
          <w:color w:val="3DB5EA" w:themeColor="text1" w:themeTint="80"/>
        </w:rPr>
      </w:pPr>
      <w:r w:rsidRPr="00945F64">
        <w:rPr>
          <w:i/>
          <w:color w:val="3DB5EA" w:themeColor="text1" w:themeTint="80"/>
        </w:rPr>
        <w:t xml:space="preserve">This section </w:t>
      </w:r>
      <w:r w:rsidR="005115A3">
        <w:rPr>
          <w:i/>
          <w:color w:val="3DB5EA" w:themeColor="text1" w:themeTint="80"/>
        </w:rPr>
        <w:t>lists</w:t>
      </w:r>
      <w:r w:rsidRPr="00945F64">
        <w:rPr>
          <w:i/>
          <w:color w:val="3DB5EA" w:themeColor="text1" w:themeTint="80"/>
        </w:rPr>
        <w:t xml:space="preserve"> previous work on the s</w:t>
      </w:r>
      <w:r w:rsidR="0001628A" w:rsidRPr="00945F64">
        <w:rPr>
          <w:i/>
          <w:color w:val="3DB5EA" w:themeColor="text1" w:themeTint="80"/>
        </w:rPr>
        <w:t>ubject covered by th</w:t>
      </w:r>
      <w:r w:rsidR="0031290B">
        <w:rPr>
          <w:i/>
          <w:color w:val="3DB5EA" w:themeColor="text1" w:themeTint="80"/>
        </w:rPr>
        <w:t>is</w:t>
      </w:r>
      <w:r w:rsidR="0001628A" w:rsidRPr="00945F64">
        <w:rPr>
          <w:i/>
          <w:color w:val="3DB5EA" w:themeColor="text1" w:themeTint="80"/>
        </w:rPr>
        <w:t xml:space="preserve"> document.</w:t>
      </w:r>
    </w:p>
    <w:p w14:paraId="1EBD36D6" w14:textId="77777777" w:rsidR="00AD30C0" w:rsidRDefault="0001628A" w:rsidP="00AD30C0">
      <w:pPr>
        <w:rPr>
          <w:i/>
          <w:color w:val="3DB5EA" w:themeColor="text1" w:themeTint="80"/>
        </w:rPr>
      </w:pPr>
      <w:r w:rsidRPr="00945F64">
        <w:rPr>
          <w:i/>
          <w:color w:val="3DB5EA" w:themeColor="text1" w:themeTint="80"/>
        </w:rPr>
        <w:t>S</w:t>
      </w:r>
      <w:r w:rsidR="00AD30C0" w:rsidRPr="00945F64">
        <w:rPr>
          <w:i/>
          <w:color w:val="3DB5EA" w:themeColor="text1" w:themeTint="80"/>
        </w:rPr>
        <w:t xml:space="preserve">pecial emphasis </w:t>
      </w:r>
      <w:r w:rsidR="0031290B">
        <w:rPr>
          <w:i/>
          <w:color w:val="3DB5EA" w:themeColor="text1" w:themeTint="80"/>
        </w:rPr>
        <w:t xml:space="preserve">shall be put </w:t>
      </w:r>
      <w:r w:rsidR="00AD30C0" w:rsidRPr="00945F64">
        <w:rPr>
          <w:i/>
          <w:color w:val="3DB5EA" w:themeColor="text1" w:themeTint="80"/>
        </w:rPr>
        <w:t xml:space="preserve">on what </w:t>
      </w:r>
      <w:r w:rsidR="0044780B" w:rsidRPr="00945F64">
        <w:rPr>
          <w:i/>
          <w:color w:val="3DB5EA" w:themeColor="text1" w:themeTint="80"/>
        </w:rPr>
        <w:t>has been</w:t>
      </w:r>
      <w:r w:rsidR="00AD30C0" w:rsidRPr="00945F64">
        <w:rPr>
          <w:i/>
          <w:color w:val="3DB5EA" w:themeColor="text1" w:themeTint="80"/>
        </w:rPr>
        <w:t xml:space="preserve"> reused from other </w:t>
      </w:r>
      <w:r w:rsidRPr="00945F64">
        <w:rPr>
          <w:i/>
          <w:color w:val="3DB5EA" w:themeColor="text1" w:themeTint="80"/>
        </w:rPr>
        <w:t xml:space="preserve">(already finished) </w:t>
      </w:r>
      <w:r w:rsidR="00AD30C0" w:rsidRPr="00945F64">
        <w:rPr>
          <w:i/>
          <w:color w:val="3DB5EA" w:themeColor="text1" w:themeTint="80"/>
        </w:rPr>
        <w:t>project</w:t>
      </w:r>
      <w:r w:rsidRPr="00945F64">
        <w:rPr>
          <w:i/>
          <w:color w:val="3DB5EA" w:themeColor="text1" w:themeTint="80"/>
        </w:rPr>
        <w:t>s</w:t>
      </w:r>
      <w:r w:rsidR="00AD30C0" w:rsidRPr="00945F64">
        <w:rPr>
          <w:i/>
          <w:color w:val="3DB5EA" w:themeColor="text1" w:themeTint="80"/>
        </w:rPr>
        <w:t>.</w:t>
      </w:r>
    </w:p>
    <w:p w14:paraId="1EBD36D7" w14:textId="77777777" w:rsidR="0044225D" w:rsidRDefault="005748D7" w:rsidP="005748D7">
      <w:r>
        <w:t xml:space="preserve">This section provides an overview of </w:t>
      </w:r>
      <w:r w:rsidR="0044225D">
        <w:t xml:space="preserve">projects, which are dealing with similar topics and lists </w:t>
      </w:r>
      <w:r w:rsidR="00F76E51">
        <w:t xml:space="preserve">already finished ones that provided </w:t>
      </w:r>
      <w:r w:rsidR="0044225D">
        <w:t>inputs</w:t>
      </w:r>
      <w:r w:rsidR="00F76E51">
        <w:t xml:space="preserve"> to this activity.</w:t>
      </w:r>
    </w:p>
    <w:p w14:paraId="1EBD372A" w14:textId="77777777" w:rsidR="00112900" w:rsidRDefault="00112900">
      <w:r>
        <w:br w:type="page"/>
      </w:r>
    </w:p>
    <w:p w14:paraId="1EBD372B" w14:textId="472C4E27" w:rsidR="00FD2B31" w:rsidRDefault="008A56A2" w:rsidP="00947F46">
      <w:pPr>
        <w:pStyle w:val="Overskrift1"/>
      </w:pPr>
      <w:bookmarkStart w:id="5" w:name="_Toc459370114"/>
      <w:r>
        <w:lastRenderedPageBreak/>
        <w:t xml:space="preserve">Service </w:t>
      </w:r>
      <w:r w:rsidR="00F825AE">
        <w:t>D</w:t>
      </w:r>
      <w:r w:rsidR="00D4315A">
        <w:t xml:space="preserve">esign </w:t>
      </w:r>
      <w:r w:rsidR="00F825AE">
        <w:t>Identification</w:t>
      </w:r>
      <w:bookmarkEnd w:id="5"/>
    </w:p>
    <w:p w14:paraId="1EBD372C" w14:textId="0FF580FC" w:rsidR="004167C4" w:rsidRDefault="00FD2B31">
      <w:r w:rsidRPr="00FD2B31">
        <w:t xml:space="preserve">The purpose of this chapter is to provide a unique identification of the service </w:t>
      </w:r>
      <w:r w:rsidR="00D4315A">
        <w:t xml:space="preserve">design </w:t>
      </w:r>
      <w:r w:rsidRPr="00FD2B31">
        <w:t xml:space="preserve">and describe where the service </w:t>
      </w:r>
      <w:r w:rsidR="007A7623">
        <w:t>is</w:t>
      </w:r>
      <w:r w:rsidRPr="00FD2B31">
        <w:t xml:space="preserve"> in term</w:t>
      </w:r>
      <w:r w:rsidR="00083094">
        <w:t>s of the engineering lifecycle.</w:t>
      </w:r>
    </w:p>
    <w:p w14:paraId="1EBD372D" w14:textId="39F767A3" w:rsidR="00FD2B31" w:rsidRDefault="00FD2B31">
      <w:r w:rsidRPr="004E3EAF">
        <w:rPr>
          <w:i/>
          <w:color w:val="3DB5EA" w:themeColor="text1" w:themeTint="80"/>
        </w:rPr>
        <w:t>The table</w:t>
      </w:r>
      <w:del w:id="6" w:author="KUENIG Hubert" w:date="2016-08-18T10:02:00Z">
        <w:r w:rsidRPr="004E3EAF" w:rsidDel="003F1D87">
          <w:rPr>
            <w:i/>
            <w:color w:val="3DB5EA" w:themeColor="text1" w:themeTint="80"/>
          </w:rPr>
          <w:delText>s</w:delText>
        </w:r>
      </w:del>
      <w:r w:rsidRPr="004E3EAF">
        <w:rPr>
          <w:i/>
          <w:color w:val="3DB5EA" w:themeColor="text1" w:themeTint="80"/>
        </w:rPr>
        <w:t xml:space="preserve"> below shall be completed.</w:t>
      </w:r>
    </w:p>
    <w:tbl>
      <w:tblPr>
        <w:tblStyle w:val="Lystgitter-fremhvningsfarve3"/>
        <w:tblW w:w="0" w:type="auto"/>
        <w:tblLook w:val="0480" w:firstRow="0" w:lastRow="0" w:firstColumn="1" w:lastColumn="0" w:noHBand="0" w:noVBand="1"/>
      </w:tblPr>
      <w:tblGrid>
        <w:gridCol w:w="3379"/>
        <w:gridCol w:w="5943"/>
      </w:tblGrid>
      <w:tr w:rsidR="00320042" w14:paraId="1EBD3730"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2E" w14:textId="77777777" w:rsidR="00320042" w:rsidRPr="00365AFD" w:rsidRDefault="00320042" w:rsidP="007F4083">
            <w:pPr>
              <w:pStyle w:val="TableHeader"/>
              <w:rPr>
                <w:b/>
              </w:rPr>
            </w:pPr>
            <w:r w:rsidRPr="00365AFD">
              <w:rPr>
                <w:b/>
              </w:rPr>
              <w:t>Name</w:t>
            </w:r>
          </w:p>
        </w:tc>
        <w:tc>
          <w:tcPr>
            <w:tcW w:w="5943" w:type="dxa"/>
          </w:tcPr>
          <w:p w14:paraId="1EBD372F" w14:textId="6B3B06BF" w:rsidR="00320042" w:rsidRPr="00365AFD" w:rsidRDefault="002C6382" w:rsidP="0028726F">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 xml:space="preserve">Service </w:t>
            </w:r>
            <w:r w:rsidR="00280A18">
              <w:rPr>
                <w:color w:val="3DB5EA" w:themeColor="text1" w:themeTint="80"/>
              </w:rPr>
              <w:t xml:space="preserve">Design </w:t>
            </w:r>
            <w:r w:rsidRPr="004E3EAF">
              <w:rPr>
                <w:color w:val="3DB5EA" w:themeColor="text1" w:themeTint="80"/>
              </w:rPr>
              <w:t>Name</w:t>
            </w:r>
          </w:p>
        </w:tc>
      </w:tr>
      <w:tr w:rsidR="00320042" w14:paraId="1EBD3733"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1" w14:textId="77777777" w:rsidR="00320042" w:rsidRPr="00365AFD" w:rsidRDefault="00320042" w:rsidP="007F4083">
            <w:pPr>
              <w:pStyle w:val="TableHeader"/>
              <w:rPr>
                <w:b/>
              </w:rPr>
            </w:pPr>
            <w:r w:rsidRPr="00365AFD">
              <w:rPr>
                <w:b/>
              </w:rPr>
              <w:t>ID</w:t>
            </w:r>
          </w:p>
        </w:tc>
        <w:tc>
          <w:tcPr>
            <w:tcW w:w="5943" w:type="dxa"/>
          </w:tcPr>
          <w:p w14:paraId="1EBD3732" w14:textId="527EBF94" w:rsidR="00320042" w:rsidRPr="00365AFD" w:rsidRDefault="00320042" w:rsidP="0028726F">
            <w:pPr>
              <w:pStyle w:val="Tablecomment"/>
              <w:cnfStyle w:val="000000010000" w:firstRow="0" w:lastRow="0" w:firstColumn="0" w:lastColumn="0" w:oddVBand="0" w:evenVBand="0" w:oddHBand="0" w:evenHBand="1" w:firstRowFirstColumn="0" w:firstRowLastColumn="0" w:lastRowFirstColumn="0" w:lastRowLastColumn="0"/>
            </w:pPr>
            <w:r w:rsidRPr="004E3EAF">
              <w:rPr>
                <w:color w:val="3DB5EA" w:themeColor="text1" w:themeTint="80"/>
              </w:rPr>
              <w:t>Unique identity</w:t>
            </w:r>
            <w:r w:rsidR="00280A18">
              <w:rPr>
                <w:color w:val="3DB5EA" w:themeColor="text1" w:themeTint="80"/>
              </w:rPr>
              <w:t xml:space="preserve"> of service design</w:t>
            </w:r>
          </w:p>
        </w:tc>
      </w:tr>
      <w:tr w:rsidR="00320042" w14:paraId="1EBD3736"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4" w14:textId="77777777" w:rsidR="00320042" w:rsidRPr="00365AFD" w:rsidRDefault="00320042" w:rsidP="007F4083">
            <w:pPr>
              <w:pStyle w:val="TableHeader"/>
              <w:rPr>
                <w:b/>
              </w:rPr>
            </w:pPr>
            <w:r w:rsidRPr="00365AFD">
              <w:rPr>
                <w:b/>
              </w:rPr>
              <w:t>Version</w:t>
            </w:r>
          </w:p>
        </w:tc>
        <w:tc>
          <w:tcPr>
            <w:tcW w:w="5943" w:type="dxa"/>
          </w:tcPr>
          <w:p w14:paraId="1EBD3735" w14:textId="09BF1B0B" w:rsidR="00320042" w:rsidRPr="00365AFD" w:rsidRDefault="00320042" w:rsidP="00280A18">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Version</w:t>
            </w:r>
            <w:r w:rsidR="00B31510">
              <w:rPr>
                <w:color w:val="3DB5EA" w:themeColor="text1" w:themeTint="80"/>
              </w:rPr>
              <w:t xml:space="preserve"> of the XYZ service </w:t>
            </w:r>
            <w:r w:rsidR="00280A18">
              <w:rPr>
                <w:color w:val="3DB5EA" w:themeColor="text1" w:themeTint="80"/>
              </w:rPr>
              <w:t>design</w:t>
            </w:r>
          </w:p>
        </w:tc>
      </w:tr>
      <w:tr w:rsidR="00E268E9" w14:paraId="2D4965F7"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84EF456" w14:textId="73D97158" w:rsidR="00E268E9" w:rsidRPr="00365AFD" w:rsidRDefault="00E268E9" w:rsidP="007F4083">
            <w:pPr>
              <w:pStyle w:val="TableHeader"/>
              <w:rPr>
                <w:b/>
              </w:rPr>
            </w:pPr>
            <w:r>
              <w:rPr>
                <w:b/>
              </w:rPr>
              <w:t>Technology</w:t>
            </w:r>
          </w:p>
        </w:tc>
        <w:tc>
          <w:tcPr>
            <w:tcW w:w="5943" w:type="dxa"/>
          </w:tcPr>
          <w:p w14:paraId="7E30A68B" w14:textId="224FD3DC" w:rsidR="00E268E9" w:rsidRDefault="00E268E9" w:rsidP="00280A18">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Indication of the technology for which this design is intended</w:t>
            </w:r>
          </w:p>
          <w:p w14:paraId="2800444F" w14:textId="6B7F550E" w:rsidR="00E268E9" w:rsidRPr="004E3EAF" w:rsidRDefault="00E268E9" w:rsidP="00E268E9">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(for example REST or SOAP).</w:t>
            </w:r>
          </w:p>
        </w:tc>
      </w:tr>
      <w:tr w:rsidR="00280A18" w14:paraId="5FAF01C0"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7C03BB10" w14:textId="47015AF5" w:rsidR="00280A18" w:rsidRPr="00365AFD" w:rsidRDefault="00E61E9E" w:rsidP="007F4083">
            <w:pPr>
              <w:pStyle w:val="TableHeader"/>
              <w:rPr>
                <w:b/>
              </w:rPr>
            </w:pPr>
            <w:r>
              <w:rPr>
                <w:b/>
              </w:rPr>
              <w:t>Service Specification ID</w:t>
            </w:r>
          </w:p>
        </w:tc>
        <w:tc>
          <w:tcPr>
            <w:tcW w:w="5943" w:type="dxa"/>
          </w:tcPr>
          <w:p w14:paraId="362C61C1" w14:textId="4166130C" w:rsidR="00280A18" w:rsidRPr="004E3EAF" w:rsidRDefault="00E61E9E" w:rsidP="00280A18">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Reference to the service specification</w:t>
            </w:r>
          </w:p>
        </w:tc>
      </w:tr>
      <w:tr w:rsidR="00280A18" w14:paraId="193DE720"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57E31E61" w14:textId="06C76DD9" w:rsidR="00280A18" w:rsidRPr="00365AFD" w:rsidRDefault="00E61E9E" w:rsidP="007F4083">
            <w:pPr>
              <w:pStyle w:val="TableHeader"/>
              <w:rPr>
                <w:b/>
              </w:rPr>
            </w:pPr>
            <w:r>
              <w:rPr>
                <w:b/>
              </w:rPr>
              <w:t>Service Specification Version</w:t>
            </w:r>
          </w:p>
        </w:tc>
        <w:tc>
          <w:tcPr>
            <w:tcW w:w="5943" w:type="dxa"/>
          </w:tcPr>
          <w:p w14:paraId="3F116434" w14:textId="03F58748" w:rsidR="00280A18" w:rsidRPr="004E3EAF" w:rsidRDefault="00E61E9E" w:rsidP="00280A18">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Reference to the service specification</w:t>
            </w:r>
          </w:p>
        </w:tc>
      </w:tr>
      <w:tr w:rsidR="003D0293" w14:paraId="67F8ECEF"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A6F318D" w14:textId="53A66CCE" w:rsidR="003D0293" w:rsidRPr="00365AFD" w:rsidRDefault="003D0293" w:rsidP="007F4083">
            <w:pPr>
              <w:pStyle w:val="TableHeader"/>
              <w:rPr>
                <w:b/>
              </w:rPr>
            </w:pPr>
            <w:r>
              <w:rPr>
                <w:b/>
              </w:rPr>
              <w:t>Description</w:t>
            </w:r>
          </w:p>
        </w:tc>
        <w:tc>
          <w:tcPr>
            <w:tcW w:w="5943" w:type="dxa"/>
          </w:tcPr>
          <w:p w14:paraId="36CCC045" w14:textId="42942AE6" w:rsidR="003D0293" w:rsidRPr="004E3EAF" w:rsidRDefault="003D0293" w:rsidP="0028726F">
            <w:pPr>
              <w:pStyle w:val="Tablecomment"/>
              <w:cnfStyle w:val="000000100000" w:firstRow="0" w:lastRow="0" w:firstColumn="0" w:lastColumn="0" w:oddVBand="0" w:evenVBand="0" w:oddHBand="1" w:evenHBand="0" w:firstRowFirstColumn="0" w:firstRowLastColumn="0" w:lastRowFirstColumn="0" w:lastRowLastColumn="0"/>
              <w:rPr>
                <w:color w:val="3DB5EA" w:themeColor="text1" w:themeTint="80"/>
              </w:rPr>
            </w:pPr>
            <w:r>
              <w:rPr>
                <w:color w:val="3DB5EA" w:themeColor="text1" w:themeTint="80"/>
              </w:rPr>
              <w:t>Description</w:t>
            </w:r>
            <w:r w:rsidR="00132A3D">
              <w:rPr>
                <w:color w:val="3DB5EA" w:themeColor="text1" w:themeTint="80"/>
              </w:rPr>
              <w:t xml:space="preserve"> of the XYZ service</w:t>
            </w:r>
            <w:r w:rsidR="00280A18">
              <w:rPr>
                <w:color w:val="3DB5EA" w:themeColor="text1" w:themeTint="80"/>
              </w:rPr>
              <w:t xml:space="preserve"> design</w:t>
            </w:r>
          </w:p>
        </w:tc>
      </w:tr>
      <w:tr w:rsidR="00A61873" w14:paraId="4DE19A15"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71AC3501" w14:textId="40E89CBF" w:rsidR="00A61873" w:rsidRPr="00365AFD" w:rsidRDefault="00A61873" w:rsidP="00756F48">
            <w:pPr>
              <w:pStyle w:val="TableHeader"/>
              <w:rPr>
                <w:b/>
              </w:rPr>
            </w:pPr>
            <w:r w:rsidRPr="00365AFD">
              <w:rPr>
                <w:b/>
              </w:rPr>
              <w:t>Keywords</w:t>
            </w:r>
          </w:p>
        </w:tc>
        <w:tc>
          <w:tcPr>
            <w:tcW w:w="5943" w:type="dxa"/>
          </w:tcPr>
          <w:p w14:paraId="767A537B" w14:textId="037D258E" w:rsidR="00A61873" w:rsidRPr="00365AFD" w:rsidRDefault="00A61873" w:rsidP="00E61E9E">
            <w:pPr>
              <w:pStyle w:val="Tablecomment"/>
              <w:cnfStyle w:val="000000010000" w:firstRow="0" w:lastRow="0" w:firstColumn="0" w:lastColumn="0" w:oddVBand="0" w:evenVBand="0" w:oddHBand="0" w:evenHBand="1" w:firstRowFirstColumn="0" w:firstRowLastColumn="0" w:lastRowFirstColumn="0" w:lastRowLastColumn="0"/>
            </w:pPr>
            <w:r w:rsidRPr="004E3EAF">
              <w:rPr>
                <w:color w:val="3DB5EA" w:themeColor="text1" w:themeTint="80"/>
              </w:rPr>
              <w:t>Keywords that can be used to find the service</w:t>
            </w:r>
            <w:r w:rsidR="00E61E9E">
              <w:rPr>
                <w:color w:val="3DB5EA" w:themeColor="text1" w:themeTint="80"/>
              </w:rPr>
              <w:t xml:space="preserve"> design</w:t>
            </w:r>
            <w:r w:rsidRPr="004E3EAF">
              <w:rPr>
                <w:color w:val="3DB5EA" w:themeColor="text1" w:themeTint="80"/>
              </w:rPr>
              <w:t xml:space="preserve"> in the service </w:t>
            </w:r>
            <w:r w:rsidR="00E61E9E">
              <w:rPr>
                <w:color w:val="3DB5EA" w:themeColor="text1" w:themeTint="80"/>
              </w:rPr>
              <w:t>registry</w:t>
            </w:r>
          </w:p>
        </w:tc>
      </w:tr>
      <w:tr w:rsidR="00415E4D" w14:paraId="66A7551D" w14:textId="77777777" w:rsidTr="00EE3C9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5F05B8C6" w14:textId="77777777" w:rsidR="00415E4D" w:rsidRPr="00365AFD" w:rsidRDefault="00415E4D" w:rsidP="00756F48">
            <w:pPr>
              <w:pStyle w:val="TableHeader"/>
              <w:rPr>
                <w:b/>
              </w:rPr>
            </w:pPr>
            <w:r w:rsidRPr="00365AFD">
              <w:rPr>
                <w:b/>
              </w:rPr>
              <w:t>Architect(s)</w:t>
            </w:r>
          </w:p>
        </w:tc>
        <w:tc>
          <w:tcPr>
            <w:tcW w:w="5943" w:type="dxa"/>
          </w:tcPr>
          <w:p w14:paraId="798E6436" w14:textId="3498C194" w:rsidR="00415E4D" w:rsidRPr="00365AFD" w:rsidRDefault="00415E4D" w:rsidP="00756F48">
            <w:pPr>
              <w:pStyle w:val="Tablecomment"/>
              <w:cnfStyle w:val="000000100000" w:firstRow="0" w:lastRow="0" w:firstColumn="0" w:lastColumn="0" w:oddVBand="0" w:evenVBand="0" w:oddHBand="1" w:evenHBand="0" w:firstRowFirstColumn="0" w:firstRowLastColumn="0" w:lastRowFirstColumn="0" w:lastRowLastColumn="0"/>
            </w:pPr>
            <w:r w:rsidRPr="004E3EAF">
              <w:rPr>
                <w:color w:val="3DB5EA" w:themeColor="text1" w:themeTint="80"/>
              </w:rPr>
              <w:t>Name of service architects</w:t>
            </w:r>
            <w:r w:rsidR="00E61E9E">
              <w:rPr>
                <w:color w:val="3DB5EA" w:themeColor="text1" w:themeTint="80"/>
              </w:rPr>
              <w:t>/designers</w:t>
            </w:r>
            <w:r w:rsidRPr="004E3EAF">
              <w:rPr>
                <w:color w:val="3DB5EA" w:themeColor="text1" w:themeTint="80"/>
              </w:rPr>
              <w:t xml:space="preserve"> and their organisation</w:t>
            </w:r>
          </w:p>
        </w:tc>
      </w:tr>
      <w:tr w:rsidR="00A61873" w14:paraId="1EBD3739" w14:textId="77777777" w:rsidTr="00EE3C90">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79" w:type="dxa"/>
          </w:tcPr>
          <w:p w14:paraId="1EBD3737" w14:textId="4DF21388" w:rsidR="00A61873" w:rsidRPr="00365AFD" w:rsidRDefault="00EE3C90" w:rsidP="007F4083">
            <w:pPr>
              <w:pStyle w:val="TableHeader"/>
              <w:rPr>
                <w:b/>
              </w:rPr>
            </w:pPr>
            <w:r>
              <w:rPr>
                <w:b/>
              </w:rPr>
              <w:t>Status</w:t>
            </w:r>
          </w:p>
        </w:tc>
        <w:tc>
          <w:tcPr>
            <w:tcW w:w="5943" w:type="dxa"/>
          </w:tcPr>
          <w:p w14:paraId="6EB3DEF3" w14:textId="3C878724" w:rsidR="00B268CE" w:rsidRDefault="00EE3C90" w:rsidP="00C00D7A">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 xml:space="preserve">Status of the service </w:t>
            </w:r>
            <w:r w:rsidR="004D2911">
              <w:rPr>
                <w:color w:val="3DB5EA" w:themeColor="text1" w:themeTint="80"/>
              </w:rPr>
              <w:t xml:space="preserve">design </w:t>
            </w:r>
            <w:r>
              <w:rPr>
                <w:color w:val="3DB5EA" w:themeColor="text1" w:themeTint="80"/>
              </w:rPr>
              <w:t>in the engineering</w:t>
            </w:r>
            <w:r w:rsidR="00C00D7A">
              <w:rPr>
                <w:color w:val="3DB5EA" w:themeColor="text1" w:themeTint="80"/>
              </w:rPr>
              <w:t xml:space="preserve"> lifecycle</w:t>
            </w:r>
            <w:r w:rsidR="004C0B42">
              <w:rPr>
                <w:color w:val="3DB5EA" w:themeColor="text1" w:themeTint="80"/>
              </w:rPr>
              <w:t xml:space="preserve"> – either “</w:t>
            </w:r>
            <w:r w:rsidR="004D2911">
              <w:rPr>
                <w:color w:val="3DB5EA" w:themeColor="text1" w:themeTint="80"/>
              </w:rPr>
              <w:t>Provisional</w:t>
            </w:r>
            <w:r w:rsidR="004C0B42">
              <w:rPr>
                <w:color w:val="3DB5EA" w:themeColor="text1" w:themeTint="80"/>
              </w:rPr>
              <w:t>”</w:t>
            </w:r>
            <w:r w:rsidR="004D2911">
              <w:rPr>
                <w:color w:val="3DB5EA" w:themeColor="text1" w:themeTint="80"/>
              </w:rPr>
              <w:t>, “Released”, “Deprecated”</w:t>
            </w:r>
            <w:r w:rsidR="004C0B42">
              <w:rPr>
                <w:color w:val="3DB5EA" w:themeColor="text1" w:themeTint="80"/>
              </w:rPr>
              <w:t xml:space="preserve"> or “</w:t>
            </w:r>
            <w:r w:rsidR="004D2911">
              <w:rPr>
                <w:color w:val="3DB5EA" w:themeColor="text1" w:themeTint="80"/>
              </w:rPr>
              <w:t>Deleted</w:t>
            </w:r>
            <w:r w:rsidR="004C0B42">
              <w:rPr>
                <w:color w:val="3DB5EA" w:themeColor="text1" w:themeTint="80"/>
              </w:rPr>
              <w:t>”</w:t>
            </w:r>
            <w:r w:rsidR="00C00D7A">
              <w:rPr>
                <w:color w:val="3DB5EA" w:themeColor="text1" w:themeTint="80"/>
              </w:rPr>
              <w:t>.</w:t>
            </w:r>
            <w:r w:rsidR="00C00D7A">
              <w:rPr>
                <w:rStyle w:val="Fodnotehenvisning"/>
                <w:i w:val="0"/>
                <w:color w:val="3DB5EA" w:themeColor="text1" w:themeTint="80"/>
              </w:rPr>
              <w:footnoteReference w:id="1"/>
            </w:r>
          </w:p>
          <w:p w14:paraId="6B20BFF7" w14:textId="6D3AA684" w:rsidR="00B268CE" w:rsidRDefault="00B268CE" w:rsidP="00C00D7A">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w:t>
            </w:r>
            <w:r w:rsidR="004D2911">
              <w:rPr>
                <w:color w:val="3DB5EA" w:themeColor="text1" w:themeTint="80"/>
              </w:rPr>
              <w:t>Provisional</w:t>
            </w:r>
            <w:r>
              <w:rPr>
                <w:color w:val="3DB5EA" w:themeColor="text1" w:themeTint="80"/>
              </w:rPr>
              <w:t xml:space="preserve">”: the service </w:t>
            </w:r>
            <w:r w:rsidR="00E7136F">
              <w:rPr>
                <w:color w:val="3DB5EA" w:themeColor="text1" w:themeTint="80"/>
              </w:rPr>
              <w:t xml:space="preserve">design is </w:t>
            </w:r>
            <w:r w:rsidR="00E268E9">
              <w:rPr>
                <w:color w:val="3DB5EA" w:themeColor="text1" w:themeTint="80"/>
              </w:rPr>
              <w:t>(</w:t>
            </w:r>
            <w:r w:rsidR="00E7136F">
              <w:rPr>
                <w:color w:val="3DB5EA" w:themeColor="text1" w:themeTint="80"/>
              </w:rPr>
              <w:t>partly</w:t>
            </w:r>
            <w:r w:rsidR="00E268E9">
              <w:rPr>
                <w:color w:val="3DB5EA" w:themeColor="text1" w:themeTint="80"/>
              </w:rPr>
              <w:t>)</w:t>
            </w:r>
            <w:r>
              <w:rPr>
                <w:color w:val="3DB5EA" w:themeColor="text1" w:themeTint="80"/>
              </w:rPr>
              <w:t xml:space="preserve"> available, but </w:t>
            </w:r>
            <w:r w:rsidR="00E268E9">
              <w:rPr>
                <w:color w:val="3DB5EA" w:themeColor="text1" w:themeTint="80"/>
              </w:rPr>
              <w:t>not yet officially released</w:t>
            </w:r>
            <w:r>
              <w:rPr>
                <w:color w:val="3DB5EA" w:themeColor="text1" w:themeTint="80"/>
              </w:rPr>
              <w:t>.</w:t>
            </w:r>
          </w:p>
          <w:p w14:paraId="50A7128E" w14:textId="129B19A3" w:rsidR="00A61873" w:rsidRDefault="00B268CE" w:rsidP="004D2911">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w:t>
            </w:r>
            <w:r w:rsidR="004D2911">
              <w:rPr>
                <w:color w:val="3DB5EA" w:themeColor="text1" w:themeTint="80"/>
              </w:rPr>
              <w:t>Released</w:t>
            </w:r>
            <w:r>
              <w:rPr>
                <w:color w:val="3DB5EA" w:themeColor="text1" w:themeTint="80"/>
              </w:rPr>
              <w:t xml:space="preserve">”: the service </w:t>
            </w:r>
            <w:r w:rsidR="00E67C11">
              <w:rPr>
                <w:color w:val="3DB5EA" w:themeColor="text1" w:themeTint="80"/>
              </w:rPr>
              <w:t>design</w:t>
            </w:r>
            <w:r>
              <w:rPr>
                <w:color w:val="3DB5EA" w:themeColor="text1" w:themeTint="80"/>
              </w:rPr>
              <w:t xml:space="preserve"> is ready</w:t>
            </w:r>
            <w:r w:rsidR="00E67C11">
              <w:rPr>
                <w:color w:val="3DB5EA" w:themeColor="text1" w:themeTint="80"/>
              </w:rPr>
              <w:t xml:space="preserve"> to be used</w:t>
            </w:r>
            <w:r>
              <w:rPr>
                <w:color w:val="3DB5EA" w:themeColor="text1" w:themeTint="80"/>
              </w:rPr>
              <w:t>.</w:t>
            </w:r>
          </w:p>
          <w:p w14:paraId="347FA056" w14:textId="19515EB9" w:rsidR="00E7136F" w:rsidRDefault="00E7136F" w:rsidP="00E7136F">
            <w:pPr>
              <w:pStyle w:val="Tablecomment"/>
              <w:cnfStyle w:val="000000010000" w:firstRow="0" w:lastRow="0" w:firstColumn="0" w:lastColumn="0" w:oddVBand="0" w:evenVBand="0" w:oddHBand="0" w:evenHBand="1" w:firstRowFirstColumn="0" w:firstRowLastColumn="0" w:lastRowFirstColumn="0" w:lastRowLastColumn="0"/>
              <w:rPr>
                <w:color w:val="3DB5EA" w:themeColor="text1" w:themeTint="80"/>
              </w:rPr>
            </w:pPr>
            <w:r>
              <w:rPr>
                <w:color w:val="3DB5EA" w:themeColor="text1" w:themeTint="80"/>
              </w:rPr>
              <w:t>“Deprecated”: service design is announced to become invalid in near future.</w:t>
            </w:r>
          </w:p>
          <w:p w14:paraId="1EBD3738" w14:textId="0F6906C4" w:rsidR="00E7136F" w:rsidRPr="00365AFD" w:rsidRDefault="00E7136F" w:rsidP="00E7136F">
            <w:pPr>
              <w:pStyle w:val="Tablecomment"/>
              <w:cnfStyle w:val="000000010000" w:firstRow="0" w:lastRow="0" w:firstColumn="0" w:lastColumn="0" w:oddVBand="0" w:evenVBand="0" w:oddHBand="0" w:evenHBand="1" w:firstRowFirstColumn="0" w:firstRowLastColumn="0" w:lastRowFirstColumn="0" w:lastRowLastColumn="0"/>
            </w:pPr>
            <w:r>
              <w:rPr>
                <w:color w:val="3DB5EA" w:themeColor="text1" w:themeTint="80"/>
              </w:rPr>
              <w:t>“Deleted”: service design is not valid any more.</w:t>
            </w:r>
          </w:p>
        </w:tc>
      </w:tr>
    </w:tbl>
    <w:p w14:paraId="1EBD375B" w14:textId="38F7C03C" w:rsidR="00FD2B31" w:rsidRDefault="00FD2B31" w:rsidP="00073980"/>
    <w:p w14:paraId="1EBD375C" w14:textId="3BE43E1C" w:rsidR="00A07715" w:rsidRDefault="000E47E4" w:rsidP="00947F46">
      <w:pPr>
        <w:pStyle w:val="Overskrift1"/>
      </w:pPr>
      <w:bookmarkStart w:id="7" w:name="_Toc459370115"/>
      <w:r>
        <w:lastRenderedPageBreak/>
        <w:t xml:space="preserve">Technology </w:t>
      </w:r>
      <w:r w:rsidR="00F825AE">
        <w:t>I</w:t>
      </w:r>
      <w:r>
        <w:t>ntroduction</w:t>
      </w:r>
      <w:bookmarkEnd w:id="7"/>
    </w:p>
    <w:p w14:paraId="648CA738" w14:textId="77777777" w:rsidR="00954988" w:rsidRDefault="00A07715" w:rsidP="00A07715">
      <w:pPr>
        <w:rPr>
          <w:i/>
          <w:color w:val="3DB5EA" w:themeColor="text1" w:themeTint="80"/>
        </w:rPr>
      </w:pPr>
      <w:r w:rsidRPr="004E3EAF">
        <w:rPr>
          <w:i/>
          <w:color w:val="3DB5EA" w:themeColor="text1" w:themeTint="80"/>
        </w:rPr>
        <w:t xml:space="preserve">The </w:t>
      </w:r>
      <w:r w:rsidR="00954988" w:rsidRPr="00954988">
        <w:rPr>
          <w:i/>
          <w:color w:val="3DB5EA" w:themeColor="text1" w:themeTint="80"/>
        </w:rPr>
        <w:t>technology introduction section contains a basic background about the chosen technology. In most cases this will be a short description of basic technology aspects accompanied with appropriate references to standard documents and best practice descriptions.</w:t>
      </w:r>
      <w:r w:rsidR="00954988">
        <w:rPr>
          <w:i/>
          <w:color w:val="3DB5EA" w:themeColor="text1" w:themeTint="80"/>
        </w:rPr>
        <w:t xml:space="preserve"> </w:t>
      </w:r>
    </w:p>
    <w:p w14:paraId="1EBD375F" w14:textId="708D71D5" w:rsidR="003567E9" w:rsidRDefault="006855F9" w:rsidP="00A07715">
      <w:pPr>
        <w:rPr>
          <w:i/>
          <w:color w:val="3DB5EA" w:themeColor="text1" w:themeTint="80"/>
        </w:rPr>
      </w:pPr>
      <w:r>
        <w:rPr>
          <w:i/>
          <w:color w:val="3DB5EA" w:themeColor="text1" w:themeTint="80"/>
        </w:rPr>
        <w:t>The template does not provide further details for the structure of this section. The actual structure is left to the author’s choice</w:t>
      </w:r>
      <w:r w:rsidR="003567E9">
        <w:rPr>
          <w:i/>
          <w:color w:val="3DB5EA" w:themeColor="text1" w:themeTint="80"/>
        </w:rPr>
        <w:t>.</w:t>
      </w:r>
    </w:p>
    <w:p w14:paraId="1EBD37EE" w14:textId="3A87F45B" w:rsidR="002C7800" w:rsidRPr="00947F46" w:rsidRDefault="002C7800" w:rsidP="00947F46">
      <w:pPr>
        <w:pStyle w:val="Overskrift1"/>
      </w:pPr>
      <w:bookmarkStart w:id="8" w:name="_Toc318787410"/>
      <w:bookmarkStart w:id="9" w:name="_Toc442209557"/>
      <w:bookmarkStart w:id="10" w:name="_Ref458610594"/>
      <w:bookmarkStart w:id="11" w:name="_Toc459370116"/>
      <w:r w:rsidRPr="00947F46">
        <w:lastRenderedPageBreak/>
        <w:t xml:space="preserve">Service </w:t>
      </w:r>
      <w:r w:rsidR="008919F4">
        <w:t>Design O</w:t>
      </w:r>
      <w:r w:rsidRPr="00947F46">
        <w:t>verview</w:t>
      </w:r>
      <w:bookmarkEnd w:id="8"/>
      <w:bookmarkEnd w:id="9"/>
      <w:bookmarkEnd w:id="10"/>
      <w:bookmarkEnd w:id="11"/>
    </w:p>
    <w:p w14:paraId="14D2C4C3" w14:textId="6B96D1A1" w:rsidR="001F10ED" w:rsidRPr="007230AB" w:rsidRDefault="001F10ED" w:rsidP="001F10ED">
      <w:r w:rsidRPr="007230AB">
        <w:t xml:space="preserve">This chapter </w:t>
      </w:r>
      <w:r>
        <w:t>provides</w:t>
      </w:r>
      <w:r w:rsidRPr="007230AB">
        <w:t xml:space="preserve"> an overview of the main elements of the service</w:t>
      </w:r>
      <w:r w:rsidRPr="00B04EAC">
        <w:t xml:space="preserve"> design and a mapping of the design elements to the service specification elements</w:t>
      </w:r>
      <w:r w:rsidRPr="007230AB">
        <w:t xml:space="preserve">. </w:t>
      </w:r>
    </w:p>
    <w:p w14:paraId="1EBD37EF" w14:textId="31E5F9DC" w:rsidR="002C7800" w:rsidRPr="00FC59A5" w:rsidRDefault="002C7800" w:rsidP="002C7800">
      <w:pPr>
        <w:rPr>
          <w:i/>
          <w:color w:val="3DB5EA" w:themeColor="text1" w:themeTint="80"/>
        </w:rPr>
      </w:pPr>
      <w:r w:rsidRPr="00FC59A5">
        <w:rPr>
          <w:i/>
          <w:color w:val="3DB5EA" w:themeColor="text1" w:themeTint="80"/>
        </w:rPr>
        <w:t>This chapter aims at providing an overview of the main elements of the service</w:t>
      </w:r>
      <w:r w:rsidR="008919F4">
        <w:rPr>
          <w:i/>
          <w:color w:val="3DB5EA" w:themeColor="text1" w:themeTint="80"/>
        </w:rPr>
        <w:t xml:space="preserve"> design</w:t>
      </w:r>
      <w:r w:rsidR="007204FF">
        <w:rPr>
          <w:i/>
          <w:color w:val="3DB5EA" w:themeColor="text1" w:themeTint="80"/>
        </w:rPr>
        <w:t xml:space="preserve"> and a mapping </w:t>
      </w:r>
      <w:r w:rsidR="005E3C14">
        <w:rPr>
          <w:i/>
          <w:color w:val="3DB5EA" w:themeColor="text1" w:themeTint="80"/>
        </w:rPr>
        <w:t xml:space="preserve">of the design elements </w:t>
      </w:r>
      <w:r w:rsidR="007204FF">
        <w:rPr>
          <w:i/>
          <w:color w:val="3DB5EA" w:themeColor="text1" w:themeTint="80"/>
        </w:rPr>
        <w:t>to the service specification elements</w:t>
      </w:r>
      <w:r w:rsidRPr="00FC59A5">
        <w:rPr>
          <w:i/>
          <w:color w:val="3DB5EA" w:themeColor="text1" w:themeTint="80"/>
        </w:rPr>
        <w:t xml:space="preserve">. The elements in this view are all </w:t>
      </w:r>
      <w:r w:rsidR="005E71C7" w:rsidRPr="00FC59A5">
        <w:rPr>
          <w:i/>
          <w:color w:val="3DB5EA" w:themeColor="text1" w:themeTint="80"/>
        </w:rPr>
        <w:t xml:space="preserve">usually </w:t>
      </w:r>
      <w:r w:rsidRPr="00FC59A5">
        <w:rPr>
          <w:i/>
          <w:color w:val="3DB5EA" w:themeColor="text1" w:themeTint="80"/>
        </w:rPr>
        <w:t xml:space="preserve">created by </w:t>
      </w:r>
      <w:r w:rsidR="005E71C7" w:rsidRPr="00FC59A5">
        <w:rPr>
          <w:i/>
          <w:color w:val="3DB5EA" w:themeColor="text1" w:themeTint="80"/>
        </w:rPr>
        <w:t>a UML modelling tool</w:t>
      </w:r>
      <w:r w:rsidRPr="00FC59A5">
        <w:rPr>
          <w:i/>
          <w:color w:val="3DB5EA" w:themeColor="text1" w:themeTint="80"/>
        </w:rPr>
        <w:t>.</w:t>
      </w:r>
    </w:p>
    <w:p w14:paraId="1EBD37F0" w14:textId="77777777" w:rsidR="002C7800" w:rsidRPr="00FC59A5" w:rsidRDefault="002C7800" w:rsidP="002C7800">
      <w:pPr>
        <w:rPr>
          <w:i/>
          <w:color w:val="3DB5EA" w:themeColor="text1" w:themeTint="80"/>
        </w:rPr>
      </w:pPr>
      <w:r w:rsidRPr="00FC59A5">
        <w:rPr>
          <w:i/>
          <w:color w:val="3DB5EA" w:themeColor="text1" w:themeTint="80"/>
        </w:rPr>
        <w:t>Architectural elements applicable for this description are:</w:t>
      </w:r>
    </w:p>
    <w:p w14:paraId="089389C4" w14:textId="071E7DA6" w:rsidR="00C127BF" w:rsidRPr="00C127BF" w:rsidRDefault="00C127BF" w:rsidP="00C127BF">
      <w:pPr>
        <w:pStyle w:val="BulletList1"/>
        <w:rPr>
          <w:i/>
          <w:color w:val="3DB5EA" w:themeColor="text1" w:themeTint="80"/>
        </w:rPr>
      </w:pPr>
      <w:r w:rsidRPr="00C127BF">
        <w:rPr>
          <w:i/>
          <w:color w:val="3DB5EA" w:themeColor="text1" w:themeTint="80"/>
        </w:rPr>
        <w:t xml:space="preserve">Service: </w:t>
      </w:r>
      <w:r w:rsidRPr="00C127BF">
        <w:rPr>
          <w:i/>
          <w:color w:val="3DB5EA" w:themeColor="text1" w:themeTint="80"/>
        </w:rPr>
        <w:br/>
        <w:t xml:space="preserve">the element representing the service </w:t>
      </w:r>
      <w:r w:rsidR="00AF2235">
        <w:rPr>
          <w:i/>
          <w:color w:val="3DB5EA" w:themeColor="text1" w:themeTint="80"/>
        </w:rPr>
        <w:t>in its entirety</w:t>
      </w:r>
      <w:r w:rsidRPr="00C127BF">
        <w:rPr>
          <w:i/>
          <w:color w:val="3DB5EA" w:themeColor="text1" w:themeTint="80"/>
        </w:rPr>
        <w:t>.</w:t>
      </w:r>
    </w:p>
    <w:p w14:paraId="1F18DBE1" w14:textId="77777777" w:rsidR="00C127BF" w:rsidRPr="00C127BF" w:rsidRDefault="00C127BF" w:rsidP="00C127BF">
      <w:pPr>
        <w:pStyle w:val="BulletList1"/>
        <w:rPr>
          <w:i/>
          <w:color w:val="3DB5EA" w:themeColor="text1" w:themeTint="80"/>
        </w:rPr>
      </w:pPr>
      <w:r w:rsidRPr="00C127BF">
        <w:rPr>
          <w:i/>
          <w:color w:val="3DB5EA" w:themeColor="text1" w:themeTint="80"/>
        </w:rPr>
        <w:t xml:space="preserve">Service Interfaces: </w:t>
      </w:r>
      <w:r w:rsidRPr="00C127BF">
        <w:rPr>
          <w:i/>
          <w:color w:val="3DB5EA" w:themeColor="text1" w:themeTint="80"/>
        </w:rPr>
        <w:br/>
        <w:t>the mechanisms by which a service communicates. Defined by allocating service operations to either the provider or the consumer of the service.</w:t>
      </w:r>
    </w:p>
    <w:p w14:paraId="17B7F8A5" w14:textId="6F39CCFE" w:rsidR="00C127BF" w:rsidRPr="00C127BF" w:rsidRDefault="00C127BF" w:rsidP="00C127BF">
      <w:pPr>
        <w:pStyle w:val="BulletList1"/>
        <w:rPr>
          <w:i/>
          <w:color w:val="3DB5EA" w:themeColor="text1" w:themeTint="80"/>
        </w:rPr>
      </w:pPr>
      <w:r w:rsidRPr="00C127BF">
        <w:rPr>
          <w:i/>
          <w:color w:val="3DB5EA" w:themeColor="text1" w:themeTint="80"/>
        </w:rPr>
        <w:t xml:space="preserve">Service Operations: </w:t>
      </w:r>
      <w:r w:rsidRPr="00C127BF">
        <w:rPr>
          <w:i/>
          <w:color w:val="3DB5EA" w:themeColor="text1" w:themeTint="80"/>
        </w:rPr>
        <w:br/>
        <w:t>describe the operations used to access the service.</w:t>
      </w:r>
    </w:p>
    <w:p w14:paraId="07CA845F" w14:textId="77777777" w:rsidR="00C127BF" w:rsidRPr="00C127BF" w:rsidRDefault="00C127BF" w:rsidP="00C127BF">
      <w:pPr>
        <w:pStyle w:val="BulletList1"/>
        <w:rPr>
          <w:i/>
          <w:color w:val="3DB5EA" w:themeColor="text1" w:themeTint="80"/>
        </w:rPr>
      </w:pPr>
      <w:r w:rsidRPr="00C127BF">
        <w:rPr>
          <w:i/>
          <w:color w:val="3DB5EA" w:themeColor="text1" w:themeTint="80"/>
        </w:rPr>
        <w:t xml:space="preserve">Service Operations Parameter Definitions: </w:t>
      </w:r>
      <w:r w:rsidRPr="00C127BF">
        <w:rPr>
          <w:i/>
          <w:color w:val="3DB5EA" w:themeColor="text1" w:themeTint="80"/>
        </w:rPr>
        <w:br/>
        <w:t>identify data structures being exchanged via Service Operations.</w:t>
      </w:r>
    </w:p>
    <w:p w14:paraId="1EBD37F9" w14:textId="4B9D6BF1" w:rsidR="002C7800" w:rsidRDefault="00F90CA2" w:rsidP="002C7800">
      <w:pPr>
        <w:rPr>
          <w:i/>
          <w:color w:val="3DB5EA" w:themeColor="text1" w:themeTint="80"/>
        </w:rPr>
      </w:pPr>
      <w:r>
        <w:rPr>
          <w:i/>
          <w:color w:val="3DB5EA" w:themeColor="text1" w:themeTint="80"/>
        </w:rPr>
        <w:t>A</w:t>
      </w:r>
      <w:r w:rsidR="002C7800" w:rsidRPr="008E6A00">
        <w:rPr>
          <w:i/>
          <w:color w:val="3DB5EA" w:themeColor="text1" w:themeTint="80"/>
        </w:rPr>
        <w:t xml:space="preserve">bove elements may be depicted in one or </w:t>
      </w:r>
      <w:r w:rsidR="009A6614">
        <w:rPr>
          <w:i/>
          <w:color w:val="3DB5EA" w:themeColor="text1" w:themeTint="80"/>
        </w:rPr>
        <w:t>many</w:t>
      </w:r>
      <w:r w:rsidR="009A6614" w:rsidRPr="008E6A00">
        <w:rPr>
          <w:i/>
          <w:color w:val="3DB5EA" w:themeColor="text1" w:themeTint="80"/>
        </w:rPr>
        <w:t xml:space="preserve"> </w:t>
      </w:r>
      <w:r w:rsidR="002C7800" w:rsidRPr="008E6A00">
        <w:rPr>
          <w:i/>
          <w:color w:val="3DB5EA" w:themeColor="text1" w:themeTint="80"/>
        </w:rPr>
        <w:t xml:space="preserve">diagrams. Which </w:t>
      </w:r>
      <w:r w:rsidR="00AB4D20" w:rsidRPr="008E6A00">
        <w:rPr>
          <w:i/>
          <w:color w:val="3DB5EA" w:themeColor="text1" w:themeTint="80"/>
        </w:rPr>
        <w:t xml:space="preserve">and how many </w:t>
      </w:r>
      <w:r w:rsidR="002C7800" w:rsidRPr="008E6A00">
        <w:rPr>
          <w:i/>
          <w:color w:val="3DB5EA" w:themeColor="text1" w:themeTint="80"/>
        </w:rPr>
        <w:t>diagrams are needed depend</w:t>
      </w:r>
      <w:r w:rsidR="00E162EE">
        <w:rPr>
          <w:i/>
          <w:color w:val="3DB5EA" w:themeColor="text1" w:themeTint="80"/>
        </w:rPr>
        <w:t>s</w:t>
      </w:r>
      <w:r w:rsidR="002C7800" w:rsidRPr="008E6A00">
        <w:rPr>
          <w:i/>
          <w:color w:val="3DB5EA" w:themeColor="text1" w:themeTint="80"/>
        </w:rPr>
        <w:t xml:space="preserve"> on the chosen architecture description framework</w:t>
      </w:r>
      <w:r w:rsidR="00FB6388">
        <w:rPr>
          <w:i/>
          <w:color w:val="3DB5EA" w:themeColor="text1" w:themeTint="80"/>
        </w:rPr>
        <w:t>, the chosen technology,</w:t>
      </w:r>
      <w:r w:rsidR="002C7800" w:rsidRPr="008E6A00">
        <w:rPr>
          <w:i/>
          <w:color w:val="3DB5EA" w:themeColor="text1" w:themeTint="80"/>
        </w:rPr>
        <w:t xml:space="preserve"> and</w:t>
      </w:r>
      <w:r w:rsidR="00FB6388">
        <w:rPr>
          <w:i/>
          <w:color w:val="3DB5EA" w:themeColor="text1" w:themeTint="80"/>
        </w:rPr>
        <w:t xml:space="preserve"> the</w:t>
      </w:r>
      <w:r w:rsidR="002C7800" w:rsidRPr="008E6A00">
        <w:rPr>
          <w:i/>
          <w:color w:val="3DB5EA" w:themeColor="text1" w:themeTint="80"/>
        </w:rPr>
        <w:t xml:space="preserve"> complexity of the service.</w:t>
      </w:r>
    </w:p>
    <w:p w14:paraId="24995944" w14:textId="2FE54C50" w:rsidR="00FB6388" w:rsidRPr="002C7800" w:rsidRDefault="00FB6388" w:rsidP="002C7800">
      <w:r>
        <w:rPr>
          <w:i/>
          <w:color w:val="3DB5EA" w:themeColor="text1" w:themeTint="80"/>
        </w:rPr>
        <w:t xml:space="preserve">If the </w:t>
      </w:r>
      <w:r w:rsidR="00B46D1F">
        <w:rPr>
          <w:i/>
          <w:color w:val="3DB5EA" w:themeColor="text1" w:themeTint="80"/>
        </w:rPr>
        <w:t xml:space="preserve">structure of the </w:t>
      </w:r>
      <w:r>
        <w:rPr>
          <w:i/>
          <w:color w:val="3DB5EA" w:themeColor="text1" w:themeTint="80"/>
        </w:rPr>
        <w:t>service design follows the service specification to a great extent, then it is not necessary to repeat identical diagrams here in this section</w:t>
      </w:r>
      <w:r w:rsidR="004162FF">
        <w:rPr>
          <w:i/>
          <w:color w:val="3DB5EA" w:themeColor="text1" w:themeTint="80"/>
        </w:rPr>
        <w:t>; in this case, this section shall contain references to the service specification document</w:t>
      </w:r>
      <w:r>
        <w:rPr>
          <w:i/>
          <w:color w:val="3DB5EA" w:themeColor="text1" w:themeTint="80"/>
        </w:rPr>
        <w:t>.</w:t>
      </w:r>
      <w:r w:rsidR="004162FF">
        <w:rPr>
          <w:i/>
          <w:color w:val="3DB5EA" w:themeColor="text1" w:themeTint="80"/>
        </w:rPr>
        <w:t xml:space="preserve"> However, it is assumed that in </w:t>
      </w:r>
      <w:r w:rsidR="0055631E">
        <w:rPr>
          <w:i/>
          <w:color w:val="3DB5EA" w:themeColor="text1" w:themeTint="80"/>
        </w:rPr>
        <w:t>many</w:t>
      </w:r>
      <w:r w:rsidR="004162FF">
        <w:rPr>
          <w:i/>
          <w:color w:val="3DB5EA" w:themeColor="text1" w:themeTint="80"/>
        </w:rPr>
        <w:t xml:space="preserve"> cases, depending on the chosen technology, the actual interface and/or operation names (and structuring) are not 100% identical to the abstract definition given in the service specification.</w:t>
      </w:r>
    </w:p>
    <w:p w14:paraId="1EBD3815" w14:textId="77777777" w:rsidR="002C7800" w:rsidRPr="002F686F" w:rsidRDefault="00091ACA" w:rsidP="00947F46">
      <w:pPr>
        <w:pStyle w:val="Overskrift2"/>
      </w:pPr>
      <w:bookmarkStart w:id="12" w:name="_Toc379791247"/>
      <w:bookmarkStart w:id="13" w:name="_Toc442209561"/>
      <w:bookmarkStart w:id="14" w:name="_Toc459370117"/>
      <w:r>
        <w:t>S</w:t>
      </w:r>
      <w:r w:rsidR="002C7800" w:rsidRPr="002F686F">
        <w:t>ervice Interface</w:t>
      </w:r>
      <w:bookmarkEnd w:id="12"/>
      <w:r w:rsidR="002C7800" w:rsidRPr="002F686F">
        <w:t>s</w:t>
      </w:r>
      <w:bookmarkEnd w:id="13"/>
      <w:bookmarkEnd w:id="14"/>
    </w:p>
    <w:p w14:paraId="1EBD3816" w14:textId="28C479FE" w:rsidR="00F94949" w:rsidRPr="00282C20" w:rsidRDefault="002C7800" w:rsidP="00B57225">
      <w:pPr>
        <w:rPr>
          <w:i/>
          <w:color w:val="3DB5EA" w:themeColor="text1" w:themeTint="80"/>
        </w:rPr>
      </w:pPr>
      <w:r w:rsidRPr="00282C20">
        <w:rPr>
          <w:i/>
          <w:color w:val="3DB5EA" w:themeColor="text1" w:themeTint="80"/>
        </w:rPr>
        <w:t xml:space="preserve">Describe the interfaces of the service </w:t>
      </w:r>
      <w:r w:rsidR="004162FF">
        <w:rPr>
          <w:i/>
          <w:color w:val="3DB5EA" w:themeColor="text1" w:themeTint="80"/>
        </w:rPr>
        <w:t>design</w:t>
      </w:r>
      <w:r w:rsidR="00B029E5">
        <w:rPr>
          <w:i/>
          <w:color w:val="3DB5EA" w:themeColor="text1" w:themeTint="80"/>
        </w:rPr>
        <w:t xml:space="preserve"> and their mapping to the interfaces defined in the service specification. Furthermore describe how the specified</w:t>
      </w:r>
      <w:r w:rsidRPr="00282C20">
        <w:rPr>
          <w:i/>
          <w:color w:val="3DB5EA" w:themeColor="text1" w:themeTint="80"/>
        </w:rPr>
        <w:t xml:space="preserve"> Message Exchange Pattern</w:t>
      </w:r>
      <w:r w:rsidR="00B029E5">
        <w:rPr>
          <w:i/>
          <w:color w:val="3DB5EA" w:themeColor="text1" w:themeTint="80"/>
        </w:rPr>
        <w:t>s</w:t>
      </w:r>
      <w:r w:rsidRPr="00282C20">
        <w:rPr>
          <w:i/>
          <w:color w:val="3DB5EA" w:themeColor="text1" w:themeTint="80"/>
        </w:rPr>
        <w:t xml:space="preserve"> (MEP) </w:t>
      </w:r>
      <w:r w:rsidR="00B029E5">
        <w:rPr>
          <w:i/>
          <w:color w:val="3DB5EA" w:themeColor="text1" w:themeTint="80"/>
        </w:rPr>
        <w:t>are realised with the chosen technology.</w:t>
      </w:r>
    </w:p>
    <w:p w14:paraId="1EBD381B" w14:textId="0606674B" w:rsidR="002C7800" w:rsidRPr="005653FC" w:rsidRDefault="00AF3FBC" w:rsidP="004962AC">
      <w:pPr>
        <w:rPr>
          <w:i/>
          <w:color w:val="3DB5EA" w:themeColor="text1" w:themeTint="80"/>
        </w:rPr>
      </w:pPr>
      <w:r w:rsidRPr="005653FC">
        <w:rPr>
          <w:i/>
          <w:color w:val="3DB5EA" w:themeColor="text1" w:themeTint="80"/>
        </w:rPr>
        <w:t>An example diagram and corresponding table is given below.</w:t>
      </w:r>
    </w:p>
    <w:p w14:paraId="1EBD381C" w14:textId="56AD35C2" w:rsidR="002C7800" w:rsidRPr="00B42A30" w:rsidRDefault="002C7800" w:rsidP="00B57225">
      <w:pPr>
        <w:pStyle w:val="Graphic"/>
      </w:pPr>
      <w:r w:rsidRPr="00A91C7D">
        <w:lastRenderedPageBreak/>
        <w:t xml:space="preserve"> </w:t>
      </w:r>
      <w:r w:rsidR="00A502C0" w:rsidRPr="00A502C0">
        <w:t xml:space="preserve"> </w:t>
      </w:r>
      <w:r w:rsidR="002C49B5">
        <w:rPr>
          <w:lang w:val="da-DK" w:eastAsia="da-DK"/>
        </w:rPr>
        <w:drawing>
          <wp:inline distT="0" distB="0" distL="0" distR="0" wp14:anchorId="4DF44957" wp14:editId="2FAE5DBB">
            <wp:extent cx="5943600" cy="3314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14065"/>
                    </a:xfrm>
                    <a:prstGeom prst="rect">
                      <a:avLst/>
                    </a:prstGeom>
                  </pic:spPr>
                </pic:pic>
              </a:graphicData>
            </a:graphic>
          </wp:inline>
        </w:drawing>
      </w:r>
    </w:p>
    <w:p w14:paraId="1EBD381D" w14:textId="5CA33DB1" w:rsidR="002C7800" w:rsidRDefault="002C7800" w:rsidP="002C7800">
      <w:pPr>
        <w:pStyle w:val="Billedtekst"/>
      </w:pPr>
      <w:bookmarkStart w:id="15" w:name="_Ref372806817"/>
      <w:bookmarkStart w:id="16" w:name="_Toc378516900"/>
      <w:bookmarkStart w:id="17" w:name="_Toc442209587"/>
      <w:bookmarkStart w:id="18" w:name="_Toc459370133"/>
      <w:r w:rsidRPr="00B42A30">
        <w:t xml:space="preserve">Figure </w:t>
      </w:r>
      <w:r w:rsidRPr="00B42A30">
        <w:fldChar w:fldCharType="begin"/>
      </w:r>
      <w:r w:rsidRPr="00B42A30">
        <w:instrText xml:space="preserve"> SEQ Figure \* ARABIC </w:instrText>
      </w:r>
      <w:r w:rsidRPr="00B42A30">
        <w:fldChar w:fldCharType="separate"/>
      </w:r>
      <w:r w:rsidR="00440130">
        <w:rPr>
          <w:noProof/>
        </w:rPr>
        <w:t>1</w:t>
      </w:r>
      <w:r w:rsidRPr="00B42A30">
        <w:fldChar w:fldCharType="end"/>
      </w:r>
      <w:bookmarkEnd w:id="15"/>
      <w:r>
        <w:t xml:space="preserve">: </w:t>
      </w:r>
      <w:r w:rsidR="00781FD3">
        <w:fldChar w:fldCharType="begin"/>
      </w:r>
      <w:r w:rsidR="00781FD3">
        <w:instrText xml:space="preserve"> DOCPROPERTY  "Service Name"  \* MERGEFORMAT </w:instrText>
      </w:r>
      <w:r w:rsidR="00781FD3">
        <w:fldChar w:fldCharType="separate"/>
      </w:r>
      <w:r w:rsidR="00440130" w:rsidRPr="00B25B43">
        <w:rPr>
          <w:b w:val="0"/>
          <w:bCs w:val="0"/>
        </w:rPr>
        <w:t>&lt;Service Name&gt;</w:t>
      </w:r>
      <w:r w:rsidR="00781FD3">
        <w:rPr>
          <w:b w:val="0"/>
          <w:bCs w:val="0"/>
        </w:rPr>
        <w:fldChar w:fldCharType="end"/>
      </w:r>
      <w:r>
        <w:t xml:space="preserve"> Interface </w:t>
      </w:r>
      <w:r w:rsidRPr="00B42A30">
        <w:t>Definition</w:t>
      </w:r>
      <w:bookmarkEnd w:id="16"/>
      <w:r>
        <w:t xml:space="preserve"> diagram</w:t>
      </w:r>
      <w:bookmarkEnd w:id="17"/>
      <w:bookmarkEnd w:id="18"/>
    </w:p>
    <w:p w14:paraId="1EBD381E" w14:textId="22B7E79C" w:rsidR="00B57225" w:rsidRPr="0000452D" w:rsidRDefault="00B57225" w:rsidP="00B57225">
      <w:pPr>
        <w:pStyle w:val="Billedtekst"/>
      </w:pPr>
      <w:bookmarkStart w:id="19" w:name="_Toc442209578"/>
      <w:bookmarkStart w:id="20" w:name="_Toc459370137"/>
      <w:r>
        <w:t xml:space="preserve">Table </w:t>
      </w:r>
      <w:r>
        <w:fldChar w:fldCharType="begin"/>
      </w:r>
      <w:r>
        <w:instrText xml:space="preserve"> SEQ Table \* ARABIC </w:instrText>
      </w:r>
      <w:r>
        <w:fldChar w:fldCharType="separate"/>
      </w:r>
      <w:r w:rsidR="00440130">
        <w:rPr>
          <w:noProof/>
        </w:rPr>
        <w:t>1</w:t>
      </w:r>
      <w:r>
        <w:fldChar w:fldCharType="end"/>
      </w:r>
      <w:r>
        <w:t xml:space="preserve">: </w:t>
      </w:r>
      <w:bookmarkEnd w:id="19"/>
      <w:r w:rsidR="00D87D91">
        <w:t>Service Interface Mapping</w:t>
      </w:r>
      <w:bookmarkEnd w:id="20"/>
      <w:r w:rsidR="00D87D91">
        <w:t xml:space="preserve"> </w:t>
      </w:r>
    </w:p>
    <w:tbl>
      <w:tblPr>
        <w:tblStyle w:val="Tabel-Gitter"/>
        <w:tblW w:w="10456" w:type="dxa"/>
        <w:tblInd w:w="0" w:type="dxa"/>
        <w:tblLayout w:type="fixed"/>
        <w:tblLook w:val="04A0" w:firstRow="1" w:lastRow="0" w:firstColumn="1" w:lastColumn="0" w:noHBand="0" w:noVBand="1"/>
      </w:tblPr>
      <w:tblGrid>
        <w:gridCol w:w="2660"/>
        <w:gridCol w:w="2551"/>
        <w:gridCol w:w="2694"/>
        <w:gridCol w:w="2551"/>
      </w:tblGrid>
      <w:tr w:rsidR="00D87D91" w:rsidRPr="00443228" w14:paraId="29E02346" w14:textId="77777777" w:rsidTr="000B4DC5">
        <w:trPr>
          <w:trHeight w:val="465"/>
        </w:trPr>
        <w:tc>
          <w:tcPr>
            <w:tcW w:w="5211" w:type="dxa"/>
            <w:gridSpan w:val="2"/>
            <w:shd w:val="clear" w:color="auto" w:fill="C2D69B" w:themeFill="accent3" w:themeFillTint="99"/>
            <w:vAlign w:val="center"/>
          </w:tcPr>
          <w:p w14:paraId="10FE815F" w14:textId="18FA8FF2" w:rsidR="00D87D91" w:rsidRPr="00591161" w:rsidRDefault="00D87D91" w:rsidP="00000C47">
            <w:pPr>
              <w:pStyle w:val="TableHeader"/>
            </w:pPr>
            <w:r>
              <w:t>Service Specification</w:t>
            </w:r>
          </w:p>
        </w:tc>
        <w:tc>
          <w:tcPr>
            <w:tcW w:w="5245" w:type="dxa"/>
            <w:gridSpan w:val="2"/>
            <w:shd w:val="clear" w:color="auto" w:fill="C2D69B" w:themeFill="accent3" w:themeFillTint="99"/>
            <w:vAlign w:val="center"/>
          </w:tcPr>
          <w:p w14:paraId="700FD15F" w14:textId="5F7101D7" w:rsidR="00D87D91" w:rsidRPr="00591161" w:rsidRDefault="00D87D91" w:rsidP="00591161">
            <w:pPr>
              <w:pStyle w:val="TableHeader"/>
            </w:pPr>
            <w:r>
              <w:t>Service Design</w:t>
            </w:r>
          </w:p>
        </w:tc>
      </w:tr>
      <w:tr w:rsidR="00D87D91" w:rsidRPr="00443228" w14:paraId="359BB432" w14:textId="0495ACE8" w:rsidTr="000B4DC5">
        <w:trPr>
          <w:trHeight w:val="465"/>
        </w:trPr>
        <w:tc>
          <w:tcPr>
            <w:tcW w:w="2660" w:type="dxa"/>
            <w:shd w:val="clear" w:color="auto" w:fill="C2D69B" w:themeFill="accent3" w:themeFillTint="99"/>
            <w:vAlign w:val="center"/>
          </w:tcPr>
          <w:p w14:paraId="7F1F665C" w14:textId="45D2EB4D" w:rsidR="00D87D91" w:rsidRPr="00591161" w:rsidRDefault="00D87D91" w:rsidP="00D82C40">
            <w:pPr>
              <w:pStyle w:val="TableHeader"/>
            </w:pPr>
            <w:r w:rsidRPr="00591161">
              <w:t>ServiceInterface</w:t>
            </w:r>
          </w:p>
        </w:tc>
        <w:tc>
          <w:tcPr>
            <w:tcW w:w="2551" w:type="dxa"/>
            <w:shd w:val="clear" w:color="auto" w:fill="C2D69B" w:themeFill="accent3" w:themeFillTint="99"/>
            <w:vAlign w:val="center"/>
          </w:tcPr>
          <w:p w14:paraId="72A6DB38" w14:textId="61FF5DFC" w:rsidR="00D87D91" w:rsidRPr="00591161" w:rsidRDefault="00D56E6E" w:rsidP="00000C47">
            <w:pPr>
              <w:pStyle w:val="TableHeader"/>
            </w:pPr>
            <w:r>
              <w:t>Service Operation</w:t>
            </w:r>
          </w:p>
        </w:tc>
        <w:tc>
          <w:tcPr>
            <w:tcW w:w="2694" w:type="dxa"/>
            <w:shd w:val="clear" w:color="auto" w:fill="C2D69B" w:themeFill="accent3" w:themeFillTint="99"/>
            <w:vAlign w:val="center"/>
          </w:tcPr>
          <w:p w14:paraId="0634E0AB" w14:textId="25BF71A9" w:rsidR="00D87D91" w:rsidRPr="00591161" w:rsidRDefault="00D87D91" w:rsidP="00591161">
            <w:pPr>
              <w:pStyle w:val="TableHeader"/>
            </w:pPr>
            <w:r>
              <w:t>Service Interface</w:t>
            </w:r>
          </w:p>
        </w:tc>
        <w:tc>
          <w:tcPr>
            <w:tcW w:w="2551" w:type="dxa"/>
            <w:shd w:val="clear" w:color="auto" w:fill="C2D69B" w:themeFill="accent3" w:themeFillTint="99"/>
            <w:vAlign w:val="center"/>
          </w:tcPr>
          <w:p w14:paraId="7D16E36B" w14:textId="1CC57560" w:rsidR="00D87D91" w:rsidRPr="00591161" w:rsidRDefault="00D56E6E" w:rsidP="00D82C40">
            <w:pPr>
              <w:pStyle w:val="TableHeader"/>
            </w:pPr>
            <w:r>
              <w:t>Service Operation</w:t>
            </w:r>
          </w:p>
        </w:tc>
      </w:tr>
      <w:tr w:rsidR="00D87D91" w14:paraId="1EBD3828" w14:textId="67F94242" w:rsidTr="000B4DC5">
        <w:trPr>
          <w:trHeight w:val="465"/>
        </w:trPr>
        <w:tc>
          <w:tcPr>
            <w:tcW w:w="2660" w:type="dxa"/>
            <w:vAlign w:val="center"/>
          </w:tcPr>
          <w:p w14:paraId="1EBD3825" w14:textId="14E2FEED" w:rsidR="00D87D91" w:rsidRPr="00591161" w:rsidRDefault="00D87D91" w:rsidP="00000C47">
            <w:pPr>
              <w:pStyle w:val="Table"/>
            </w:pPr>
            <w:r>
              <w:t>AddressLookup</w:t>
            </w:r>
            <w:r w:rsidRPr="00591161">
              <w:t>Interface</w:t>
            </w:r>
          </w:p>
        </w:tc>
        <w:tc>
          <w:tcPr>
            <w:tcW w:w="2551" w:type="dxa"/>
            <w:vAlign w:val="center"/>
          </w:tcPr>
          <w:p w14:paraId="379C0C1D" w14:textId="61EF0764" w:rsidR="00D87D91" w:rsidRPr="00591161" w:rsidRDefault="00D56E6E" w:rsidP="00591161">
            <w:pPr>
              <w:pStyle w:val="Table"/>
            </w:pPr>
            <w:r>
              <w:t>getAddressForPerson</w:t>
            </w:r>
          </w:p>
        </w:tc>
        <w:tc>
          <w:tcPr>
            <w:tcW w:w="2694" w:type="dxa"/>
            <w:vAlign w:val="center"/>
          </w:tcPr>
          <w:p w14:paraId="1EBD3826" w14:textId="29FB7241" w:rsidR="00D87D91" w:rsidRPr="00591161" w:rsidRDefault="003C298E" w:rsidP="00591161">
            <w:pPr>
              <w:pStyle w:val="Table"/>
            </w:pPr>
            <w:r>
              <w:t>AddressLookup (see WSDL file [x])</w:t>
            </w:r>
          </w:p>
        </w:tc>
        <w:tc>
          <w:tcPr>
            <w:tcW w:w="2551" w:type="dxa"/>
            <w:vAlign w:val="center"/>
          </w:tcPr>
          <w:p w14:paraId="606FD782" w14:textId="36386925" w:rsidR="00D87D91" w:rsidRDefault="003C298E" w:rsidP="00D82C40">
            <w:pPr>
              <w:pStyle w:val="Table"/>
            </w:pPr>
            <w:r>
              <w:t>findAddress()</w:t>
            </w:r>
          </w:p>
        </w:tc>
      </w:tr>
      <w:tr w:rsidR="003C298E" w14:paraId="1EBD382D" w14:textId="3DAB87E5" w:rsidTr="000B4DC5">
        <w:trPr>
          <w:trHeight w:val="465"/>
        </w:trPr>
        <w:tc>
          <w:tcPr>
            <w:tcW w:w="2660" w:type="dxa"/>
            <w:vMerge w:val="restart"/>
          </w:tcPr>
          <w:p w14:paraId="1EBD382A" w14:textId="6FBBE5B4" w:rsidR="003C298E" w:rsidRPr="00591161" w:rsidRDefault="003C298E" w:rsidP="00000C47">
            <w:pPr>
              <w:pStyle w:val="Table"/>
            </w:pPr>
            <w:r w:rsidRPr="00F30937">
              <w:t>subscribeForAddressChangeForPerson</w:t>
            </w:r>
          </w:p>
        </w:tc>
        <w:tc>
          <w:tcPr>
            <w:tcW w:w="2551" w:type="dxa"/>
          </w:tcPr>
          <w:p w14:paraId="4427D0A3" w14:textId="166827AC" w:rsidR="003C298E" w:rsidRPr="00591161" w:rsidRDefault="003C298E" w:rsidP="00591161">
            <w:pPr>
              <w:pStyle w:val="Table"/>
            </w:pPr>
            <w:r w:rsidRPr="00F30937">
              <w:t>subscribeForAddressChangeForPerson</w:t>
            </w:r>
          </w:p>
        </w:tc>
        <w:tc>
          <w:tcPr>
            <w:tcW w:w="2694" w:type="dxa"/>
            <w:vMerge w:val="restart"/>
            <w:vAlign w:val="center"/>
          </w:tcPr>
          <w:p w14:paraId="23C48B3E" w14:textId="0E9186CC" w:rsidR="003C298E" w:rsidRPr="00591161" w:rsidDel="00BB10F1" w:rsidRDefault="003C298E" w:rsidP="00BB10F1">
            <w:pPr>
              <w:pStyle w:val="Table"/>
              <w:rPr>
                <w:del w:id="21" w:author="RIHACEK Christoph" w:date="2016-08-12T14:05:00Z"/>
              </w:rPr>
            </w:pPr>
            <w:r>
              <w:t>WebService Notification interface specified by WSDL file [</w:t>
            </w:r>
            <w:r w:rsidR="00311349">
              <w:t>y</w:t>
            </w:r>
            <w:r>
              <w:t>]</w:t>
            </w:r>
          </w:p>
          <w:p w14:paraId="1EBD382B" w14:textId="1ECED260" w:rsidR="003C298E" w:rsidRPr="00591161" w:rsidRDefault="003C298E" w:rsidP="002C49B5">
            <w:pPr>
              <w:pStyle w:val="Table"/>
            </w:pPr>
          </w:p>
        </w:tc>
        <w:tc>
          <w:tcPr>
            <w:tcW w:w="2551" w:type="dxa"/>
            <w:vAlign w:val="center"/>
          </w:tcPr>
          <w:p w14:paraId="788924B8" w14:textId="408B0278" w:rsidR="003C298E" w:rsidRPr="00591161" w:rsidRDefault="003C298E" w:rsidP="00D82C40">
            <w:pPr>
              <w:pStyle w:val="Table"/>
            </w:pPr>
            <w:r>
              <w:t>Standard WS-N subscribe()</w:t>
            </w:r>
          </w:p>
        </w:tc>
      </w:tr>
      <w:tr w:rsidR="003C298E" w14:paraId="37E3C42D" w14:textId="4052A074" w:rsidTr="000B4DC5">
        <w:trPr>
          <w:trHeight w:val="465"/>
        </w:trPr>
        <w:tc>
          <w:tcPr>
            <w:tcW w:w="2660" w:type="dxa"/>
            <w:vMerge/>
            <w:vAlign w:val="center"/>
          </w:tcPr>
          <w:p w14:paraId="6B60170D" w14:textId="77777777" w:rsidR="003C298E" w:rsidRPr="00591161" w:rsidRDefault="003C298E" w:rsidP="00591161">
            <w:pPr>
              <w:pStyle w:val="Table"/>
            </w:pPr>
          </w:p>
        </w:tc>
        <w:tc>
          <w:tcPr>
            <w:tcW w:w="2551" w:type="dxa"/>
            <w:vAlign w:val="center"/>
          </w:tcPr>
          <w:p w14:paraId="606131AD" w14:textId="223765FB" w:rsidR="003C298E" w:rsidRPr="00591161" w:rsidRDefault="003C298E" w:rsidP="00591161">
            <w:pPr>
              <w:pStyle w:val="Table"/>
            </w:pPr>
            <w:r w:rsidRPr="00591161">
              <w:t>unsubscribeFrom</w:t>
            </w:r>
            <w:r>
              <w:t>AddressChangeForPerson</w:t>
            </w:r>
          </w:p>
        </w:tc>
        <w:tc>
          <w:tcPr>
            <w:tcW w:w="2694" w:type="dxa"/>
            <w:vMerge/>
            <w:vAlign w:val="center"/>
          </w:tcPr>
          <w:p w14:paraId="0BBB9F87" w14:textId="546E3A6F" w:rsidR="003C298E" w:rsidRPr="00591161" w:rsidRDefault="003C298E" w:rsidP="002C49B5">
            <w:pPr>
              <w:pStyle w:val="Table"/>
            </w:pPr>
          </w:p>
        </w:tc>
        <w:tc>
          <w:tcPr>
            <w:tcW w:w="2551" w:type="dxa"/>
            <w:vAlign w:val="center"/>
          </w:tcPr>
          <w:p w14:paraId="3CE2547D" w14:textId="48198DC5" w:rsidR="003C298E" w:rsidRPr="00591161" w:rsidRDefault="003C298E" w:rsidP="00D82C40">
            <w:pPr>
              <w:pStyle w:val="Table"/>
            </w:pPr>
            <w:r>
              <w:t>Standard WS-N unsubscribe()</w:t>
            </w:r>
          </w:p>
        </w:tc>
      </w:tr>
      <w:tr w:rsidR="00D87D91" w14:paraId="1EBD3832" w14:textId="51D00ACA" w:rsidTr="000B4DC5">
        <w:trPr>
          <w:trHeight w:val="465"/>
        </w:trPr>
        <w:tc>
          <w:tcPr>
            <w:tcW w:w="2660" w:type="dxa"/>
            <w:vAlign w:val="center"/>
          </w:tcPr>
          <w:p w14:paraId="1EBD382F" w14:textId="7E6C13E6" w:rsidR="00D87D91" w:rsidRPr="00591161" w:rsidRDefault="00D87D91" w:rsidP="00000C47">
            <w:pPr>
              <w:pStyle w:val="Table"/>
            </w:pPr>
            <w:r>
              <w:t>Address</w:t>
            </w:r>
            <w:r w:rsidRPr="00591161">
              <w:t>PublicationInterface</w:t>
            </w:r>
          </w:p>
        </w:tc>
        <w:tc>
          <w:tcPr>
            <w:tcW w:w="2551" w:type="dxa"/>
            <w:vAlign w:val="center"/>
          </w:tcPr>
          <w:p w14:paraId="1169827D" w14:textId="7F696B10" w:rsidR="00D87D91" w:rsidRPr="00591161" w:rsidRDefault="00D56E6E" w:rsidP="00591161">
            <w:pPr>
              <w:pStyle w:val="Table"/>
            </w:pPr>
            <w:r>
              <w:t>notifyAddressChange</w:t>
            </w:r>
          </w:p>
        </w:tc>
        <w:tc>
          <w:tcPr>
            <w:tcW w:w="2694" w:type="dxa"/>
            <w:vAlign w:val="center"/>
          </w:tcPr>
          <w:p w14:paraId="1EBD3830" w14:textId="0A3D3BE1" w:rsidR="00D87D91" w:rsidRPr="00591161" w:rsidRDefault="003C298E" w:rsidP="00591161">
            <w:pPr>
              <w:pStyle w:val="Table"/>
            </w:pPr>
            <w:r>
              <w:t>WebService Notification interface specified by WSDL file [y]</w:t>
            </w:r>
          </w:p>
        </w:tc>
        <w:tc>
          <w:tcPr>
            <w:tcW w:w="2551" w:type="dxa"/>
            <w:vAlign w:val="center"/>
          </w:tcPr>
          <w:p w14:paraId="353AB6E2" w14:textId="6DC4A03D" w:rsidR="00D87D91" w:rsidRDefault="003C298E" w:rsidP="00D82C40">
            <w:pPr>
              <w:pStyle w:val="Table"/>
            </w:pPr>
            <w:r>
              <w:t xml:space="preserve">Standard </w:t>
            </w:r>
            <w:r w:rsidR="00D56E6E">
              <w:t>WS-N notify</w:t>
            </w:r>
            <w:r>
              <w:t>()</w:t>
            </w:r>
          </w:p>
        </w:tc>
      </w:tr>
    </w:tbl>
    <w:p w14:paraId="1EBD3842" w14:textId="77777777" w:rsidR="002C7800" w:rsidRDefault="002C7800" w:rsidP="002C7800"/>
    <w:p w14:paraId="5D2838DA" w14:textId="1D9BC9BD" w:rsidR="004D2D47" w:rsidRPr="004D2D47" w:rsidRDefault="00476E61" w:rsidP="002C7800">
      <w:pPr>
        <w:rPr>
          <w:i/>
          <w:color w:val="3DB5EA" w:themeColor="text1" w:themeTint="80"/>
        </w:rPr>
      </w:pPr>
      <w:r>
        <w:rPr>
          <w:i/>
          <w:color w:val="3DB5EA" w:themeColor="text1" w:themeTint="80"/>
        </w:rPr>
        <w:t xml:space="preserve">The table above </w:t>
      </w:r>
      <w:r w:rsidR="00B06374">
        <w:rPr>
          <w:i/>
          <w:color w:val="3DB5EA" w:themeColor="text1" w:themeTint="80"/>
        </w:rPr>
        <w:t xml:space="preserve">(in this example for service design using SOAP) </w:t>
      </w:r>
      <w:r>
        <w:rPr>
          <w:i/>
          <w:color w:val="3DB5EA" w:themeColor="text1" w:themeTint="80"/>
        </w:rPr>
        <w:t xml:space="preserve">shall provide the mapping of service design to service specification, as well as references to the formal descriptions of the </w:t>
      </w:r>
      <w:r w:rsidR="00B87310">
        <w:rPr>
          <w:i/>
          <w:color w:val="3DB5EA" w:themeColor="text1" w:themeTint="80"/>
        </w:rPr>
        <w:t>service interfaces and operations (these references are symbolised by [x], [y]</w:t>
      </w:r>
      <w:r w:rsidR="00311349">
        <w:rPr>
          <w:i/>
          <w:color w:val="3DB5EA" w:themeColor="text1" w:themeTint="80"/>
        </w:rPr>
        <w:t xml:space="preserve"> in the table above). These may be references to external documents (e.g., standards) or to other sections in this document (e.g., t</w:t>
      </w:r>
      <w:r w:rsidR="009C7555">
        <w:rPr>
          <w:i/>
          <w:color w:val="3DB5EA" w:themeColor="text1" w:themeTint="80"/>
        </w:rPr>
        <w:t>o subsection of section</w:t>
      </w:r>
      <w:r w:rsidR="00285CC1">
        <w:rPr>
          <w:i/>
          <w:color w:val="3DB5EA" w:themeColor="text1" w:themeTint="80"/>
        </w:rPr>
        <w:t xml:space="preserve"> </w:t>
      </w:r>
      <w:r w:rsidR="00285CC1">
        <w:rPr>
          <w:i/>
          <w:color w:val="3DB5EA" w:themeColor="text1" w:themeTint="80"/>
        </w:rPr>
        <w:fldChar w:fldCharType="begin"/>
      </w:r>
      <w:r w:rsidR="00285CC1">
        <w:rPr>
          <w:i/>
          <w:color w:val="3DB5EA" w:themeColor="text1" w:themeTint="80"/>
        </w:rPr>
        <w:instrText xml:space="preserve"> REF _Ref458686626 \r \h </w:instrText>
      </w:r>
      <w:r w:rsidR="00285CC1">
        <w:rPr>
          <w:i/>
          <w:color w:val="3DB5EA" w:themeColor="text1" w:themeTint="80"/>
        </w:rPr>
      </w:r>
      <w:r w:rsidR="00285CC1">
        <w:rPr>
          <w:i/>
          <w:color w:val="3DB5EA" w:themeColor="text1" w:themeTint="80"/>
        </w:rPr>
        <w:fldChar w:fldCharType="separate"/>
      </w:r>
      <w:r w:rsidR="00285CC1">
        <w:rPr>
          <w:i/>
          <w:color w:val="3DB5EA" w:themeColor="text1" w:themeTint="80"/>
        </w:rPr>
        <w:t>6</w:t>
      </w:r>
      <w:r w:rsidR="00285CC1">
        <w:rPr>
          <w:i/>
          <w:color w:val="3DB5EA" w:themeColor="text1" w:themeTint="80"/>
        </w:rPr>
        <w:fldChar w:fldCharType="end"/>
      </w:r>
      <w:r w:rsidR="009C7555">
        <w:rPr>
          <w:i/>
          <w:color w:val="3DB5EA" w:themeColor="text1" w:themeTint="80"/>
        </w:rPr>
        <w:t>).</w:t>
      </w:r>
    </w:p>
    <w:p w14:paraId="1EBD3843" w14:textId="6A2ECBFA" w:rsidR="00F6797B" w:rsidRDefault="008919F4" w:rsidP="00602228">
      <w:pPr>
        <w:pStyle w:val="Overskrift1"/>
      </w:pPr>
      <w:bookmarkStart w:id="22" w:name="_Ref447880650"/>
      <w:bookmarkStart w:id="23" w:name="_Toc459370118"/>
      <w:r>
        <w:lastRenderedPageBreak/>
        <w:t xml:space="preserve">Physical </w:t>
      </w:r>
      <w:r w:rsidR="00602228">
        <w:t>Data Model</w:t>
      </w:r>
      <w:bookmarkEnd w:id="22"/>
      <w:bookmarkEnd w:id="23"/>
    </w:p>
    <w:p w14:paraId="4676D606" w14:textId="672093A6" w:rsidR="0062788F" w:rsidRDefault="00897AE8" w:rsidP="00897AE8">
      <w:r>
        <w:t xml:space="preserve">This section describes </w:t>
      </w:r>
      <w:r w:rsidR="00285CC1">
        <w:t xml:space="preserve">in detail </w:t>
      </w:r>
      <w:r>
        <w:t xml:space="preserve">the data structures </w:t>
      </w:r>
      <w:r w:rsidR="00C712AA">
        <w:t>to be exchanged between providers and consumers of</w:t>
      </w:r>
      <w:r>
        <w:t xml:space="preserve"> the</w:t>
      </w:r>
      <w:r w:rsidRPr="00D54249">
        <w:t xml:space="preserve"> service. </w:t>
      </w:r>
    </w:p>
    <w:p w14:paraId="62D3F35F" w14:textId="557EE5D5" w:rsidR="00D82C40" w:rsidRPr="00D82C40" w:rsidRDefault="00D82C40" w:rsidP="00D82C40">
      <w:pPr>
        <w:rPr>
          <w:i/>
          <w:color w:val="3DB5EA" w:themeColor="text1" w:themeTint="80"/>
        </w:rPr>
      </w:pPr>
      <w:r w:rsidRPr="00D82C40">
        <w:rPr>
          <w:i/>
          <w:color w:val="3DB5EA" w:themeColor="text1" w:themeTint="80"/>
        </w:rPr>
        <w:t>This chapter provides a detailed description of the data structures exchanged between service provider and service consumer. This description shall also include a mapping of the data structures to the service data model provided in the service specification.</w:t>
      </w:r>
    </w:p>
    <w:p w14:paraId="782C61FE" w14:textId="63D357C3" w:rsidR="00D82C40" w:rsidRPr="00D82C40" w:rsidRDefault="00D82C40" w:rsidP="00D82C40">
      <w:pPr>
        <w:rPr>
          <w:i/>
          <w:color w:val="3DB5EA" w:themeColor="text1" w:themeTint="80"/>
        </w:rPr>
      </w:pPr>
      <w:r w:rsidRPr="00D82C40">
        <w:rPr>
          <w:i/>
          <w:color w:val="3DB5EA" w:themeColor="text1" w:themeTint="80"/>
        </w:rPr>
        <w:t xml:space="preserve">The service design description template does not prescribe a detailed </w:t>
      </w:r>
      <w:r w:rsidR="00A01D4F">
        <w:rPr>
          <w:i/>
          <w:color w:val="3DB5EA" w:themeColor="text1" w:themeTint="80"/>
        </w:rPr>
        <w:t>format</w:t>
      </w:r>
      <w:r w:rsidR="00A01D4F" w:rsidRPr="00D82C40">
        <w:rPr>
          <w:i/>
          <w:color w:val="3DB5EA" w:themeColor="text1" w:themeTint="80"/>
        </w:rPr>
        <w:t xml:space="preserve"> </w:t>
      </w:r>
      <w:r w:rsidRPr="00D82C40">
        <w:rPr>
          <w:i/>
          <w:color w:val="3DB5EA" w:themeColor="text1" w:themeTint="80"/>
        </w:rPr>
        <w:t>for this section. Allowed presentations of the physical data model include</w:t>
      </w:r>
    </w:p>
    <w:p w14:paraId="59B84F59" w14:textId="29ADD844" w:rsidR="00D82C40" w:rsidRPr="005158BE" w:rsidRDefault="00D82C40" w:rsidP="005158BE">
      <w:pPr>
        <w:pStyle w:val="Listeafsnit"/>
        <w:numPr>
          <w:ilvl w:val="0"/>
          <w:numId w:val="25"/>
        </w:numPr>
        <w:rPr>
          <w:i/>
          <w:color w:val="3DB5EA" w:themeColor="text1" w:themeTint="80"/>
        </w:rPr>
      </w:pPr>
      <w:r w:rsidRPr="005158BE">
        <w:rPr>
          <w:i/>
          <w:color w:val="3DB5EA" w:themeColor="text1" w:themeTint="80"/>
        </w:rPr>
        <w:t>UML diagrams representing the data structures including detailed physical data type descriptions at attribute level;</w:t>
      </w:r>
    </w:p>
    <w:p w14:paraId="0EC8EFC3" w14:textId="5266F733" w:rsidR="00D82C40" w:rsidRPr="005158BE" w:rsidRDefault="00D82C40" w:rsidP="005158BE">
      <w:pPr>
        <w:pStyle w:val="Listeafsnit"/>
        <w:numPr>
          <w:ilvl w:val="0"/>
          <w:numId w:val="25"/>
        </w:numPr>
        <w:rPr>
          <w:i/>
          <w:color w:val="3DB5EA" w:themeColor="text1" w:themeTint="80"/>
        </w:rPr>
      </w:pPr>
      <w:r w:rsidRPr="005158BE">
        <w:rPr>
          <w:i/>
          <w:color w:val="3DB5EA" w:themeColor="text1" w:themeTint="80"/>
        </w:rPr>
        <w:t>XML/XSD files describing the data structures;</w:t>
      </w:r>
    </w:p>
    <w:p w14:paraId="4DA2CAEE" w14:textId="1271774C" w:rsidR="00D82C40" w:rsidRPr="005158BE" w:rsidRDefault="00D82C40" w:rsidP="005158BE">
      <w:pPr>
        <w:pStyle w:val="Listeafsnit"/>
        <w:numPr>
          <w:ilvl w:val="0"/>
          <w:numId w:val="25"/>
        </w:numPr>
        <w:rPr>
          <w:i/>
          <w:color w:val="3DB5EA" w:themeColor="text1" w:themeTint="80"/>
        </w:rPr>
      </w:pPr>
      <w:r w:rsidRPr="005158BE">
        <w:rPr>
          <w:i/>
          <w:color w:val="3DB5EA" w:themeColor="text1" w:themeTint="80"/>
        </w:rPr>
        <w:t>Tabular presentations.</w:t>
      </w:r>
    </w:p>
    <w:p w14:paraId="2A7F3315" w14:textId="74DF78A7" w:rsidR="004B3433" w:rsidRDefault="00D82C40" w:rsidP="00D82C40">
      <w:pPr>
        <w:rPr>
          <w:i/>
          <w:color w:val="3DB5EA" w:themeColor="text1" w:themeTint="80"/>
        </w:rPr>
      </w:pPr>
      <w:r w:rsidRPr="00D82C40">
        <w:rPr>
          <w:i/>
          <w:color w:val="3DB5EA" w:themeColor="text1" w:themeTint="80"/>
        </w:rPr>
        <w:t>Any mixture of the above formats is allowed.</w:t>
      </w:r>
    </w:p>
    <w:p w14:paraId="6CD772FC" w14:textId="77777777" w:rsidR="004B3433" w:rsidRPr="000F5AE9" w:rsidRDefault="004B3433" w:rsidP="004B3433">
      <w:pPr>
        <w:rPr>
          <w:i/>
          <w:color w:val="3DB5EA" w:themeColor="text1" w:themeTint="80"/>
        </w:rPr>
      </w:pPr>
      <w:r>
        <w:rPr>
          <w:i/>
          <w:color w:val="3DB5EA" w:themeColor="text1" w:themeTint="80"/>
        </w:rPr>
        <w:t>Example of an UML diagram:</w:t>
      </w:r>
    </w:p>
    <w:p w14:paraId="20631CE5" w14:textId="3C249CB3" w:rsidR="004B3433" w:rsidRPr="008A713A" w:rsidRDefault="00FE2E19" w:rsidP="004B3433">
      <w:pPr>
        <w:pStyle w:val="Graphic"/>
      </w:pPr>
      <w:r>
        <w:rPr>
          <w:lang w:val="da-DK" w:eastAsia="da-DK"/>
        </w:rPr>
        <w:drawing>
          <wp:inline distT="0" distB="0" distL="0" distR="0" wp14:anchorId="0760B470" wp14:editId="0FF48B35">
            <wp:extent cx="3752850" cy="1374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4784" cy="1375401"/>
                    </a:xfrm>
                    <a:prstGeom prst="rect">
                      <a:avLst/>
                    </a:prstGeom>
                  </pic:spPr>
                </pic:pic>
              </a:graphicData>
            </a:graphic>
          </wp:inline>
        </w:drawing>
      </w:r>
    </w:p>
    <w:p w14:paraId="15582DAC" w14:textId="6AACB60A" w:rsidR="004B3433" w:rsidRPr="00D200FF" w:rsidRDefault="004B3433" w:rsidP="004B3433">
      <w:pPr>
        <w:pStyle w:val="Billedtekst"/>
      </w:pPr>
      <w:bookmarkStart w:id="24" w:name="_Toc459370134"/>
      <w:r w:rsidRPr="00D200FF">
        <w:t xml:space="preserve">Figure </w:t>
      </w:r>
      <w:r w:rsidRPr="00D200FF">
        <w:fldChar w:fldCharType="begin"/>
      </w:r>
      <w:r w:rsidRPr="00D200FF">
        <w:instrText xml:space="preserve"> SEQ Figure \* ARABIC </w:instrText>
      </w:r>
      <w:r w:rsidRPr="00D200FF">
        <w:fldChar w:fldCharType="separate"/>
      </w:r>
      <w:r w:rsidR="00440130">
        <w:rPr>
          <w:noProof/>
        </w:rPr>
        <w:t>2</w:t>
      </w:r>
      <w:r w:rsidRPr="00D200FF">
        <w:fldChar w:fldCharType="end"/>
      </w:r>
      <w:r>
        <w:t>:</w:t>
      </w:r>
      <w:r w:rsidRPr="00D200FF">
        <w:t xml:space="preserve"> </w:t>
      </w:r>
      <w:r w:rsidR="00781FD3">
        <w:fldChar w:fldCharType="begin"/>
      </w:r>
      <w:r w:rsidR="00781FD3">
        <w:instrText xml:space="preserve"> DOCPROPERTY  "Service Name"  \* MERGEFORMAT </w:instrText>
      </w:r>
      <w:r w:rsidR="00781FD3">
        <w:fldChar w:fldCharType="separate"/>
      </w:r>
      <w:r w:rsidR="00440130">
        <w:t>&lt;Service Name&gt;</w:t>
      </w:r>
      <w:r w:rsidR="00781FD3">
        <w:fldChar w:fldCharType="end"/>
      </w:r>
      <w:r>
        <w:t xml:space="preserve"> </w:t>
      </w:r>
      <w:r w:rsidR="00DA0514">
        <w:t>Service Data Model</w:t>
      </w:r>
      <w:r>
        <w:t xml:space="preserve"> diagram</w:t>
      </w:r>
      <w:bookmarkEnd w:id="24"/>
    </w:p>
    <w:p w14:paraId="3E22D3F0" w14:textId="77777777" w:rsidR="004B3433" w:rsidRDefault="004B3433" w:rsidP="00897AE8">
      <w:pPr>
        <w:rPr>
          <w:i/>
          <w:color w:val="3DB5EA" w:themeColor="text1" w:themeTint="80"/>
        </w:rPr>
      </w:pPr>
    </w:p>
    <w:p w14:paraId="007AB5EE" w14:textId="01B74BDC" w:rsidR="00897AE8" w:rsidRPr="0062788F" w:rsidRDefault="00897AE8" w:rsidP="00897AE8">
      <w:pPr>
        <w:rPr>
          <w:i/>
          <w:color w:val="3DB5EA" w:themeColor="text1" w:themeTint="80"/>
        </w:rPr>
      </w:pPr>
      <w:r w:rsidRPr="0062788F">
        <w:rPr>
          <w:i/>
          <w:color w:val="3DB5EA" w:themeColor="text1" w:themeTint="80"/>
        </w:rPr>
        <w:t>It is mandatory to give a description of each entity item (class)</w:t>
      </w:r>
      <w:r w:rsidR="007B53C5">
        <w:rPr>
          <w:i/>
          <w:color w:val="3DB5EA" w:themeColor="text1" w:themeTint="80"/>
        </w:rPr>
        <w:t>,</w:t>
      </w:r>
      <w:r w:rsidRPr="0062788F">
        <w:rPr>
          <w:i/>
          <w:color w:val="3DB5EA" w:themeColor="text1" w:themeTint="80"/>
        </w:rPr>
        <w:t xml:space="preserve"> its attributes</w:t>
      </w:r>
      <w:r w:rsidR="007B53C5">
        <w:rPr>
          <w:i/>
          <w:color w:val="3DB5EA" w:themeColor="text1" w:themeTint="80"/>
        </w:rPr>
        <w:t xml:space="preserve"> and the associations between entity items</w:t>
      </w:r>
      <w:r w:rsidRPr="0062788F">
        <w:rPr>
          <w:i/>
          <w:color w:val="3DB5EA" w:themeColor="text1" w:themeTint="80"/>
        </w:rPr>
        <w:t>.</w:t>
      </w:r>
      <w:r w:rsidR="00026EDF">
        <w:rPr>
          <w:i/>
          <w:color w:val="3DB5EA" w:themeColor="text1" w:themeTint="80"/>
        </w:rPr>
        <w:t xml:space="preserve"> The data type of each attribute must be provided, appropriate to the chosen technology.</w:t>
      </w:r>
    </w:p>
    <w:p w14:paraId="7EA2217B" w14:textId="7F3F0D38" w:rsidR="00897AE8" w:rsidRDefault="00897AE8" w:rsidP="00897AE8">
      <w:pPr>
        <w:rPr>
          <w:i/>
          <w:color w:val="3DB5EA" w:themeColor="text1" w:themeTint="80"/>
        </w:rPr>
      </w:pPr>
      <w:r w:rsidRPr="00990C10">
        <w:rPr>
          <w:i/>
          <w:color w:val="3DB5EA" w:themeColor="text1" w:themeTint="80"/>
        </w:rPr>
        <w:t xml:space="preserve">If the </w:t>
      </w:r>
      <w:r w:rsidR="00026EDF">
        <w:rPr>
          <w:i/>
          <w:color w:val="3DB5EA" w:themeColor="text1" w:themeTint="80"/>
        </w:rPr>
        <w:t xml:space="preserve">physical </w:t>
      </w:r>
      <w:r w:rsidRPr="00990C10">
        <w:rPr>
          <w:i/>
          <w:color w:val="3DB5EA" w:themeColor="text1" w:themeTint="80"/>
        </w:rPr>
        <w:t>service data model is related to an external data model (e.g., being a subset of a standard data model</w:t>
      </w:r>
      <w:r w:rsidR="00771619" w:rsidRPr="00771619">
        <w:rPr>
          <w:i/>
          <w:color w:val="3DB5EA" w:themeColor="text1" w:themeTint="80"/>
        </w:rPr>
        <w:t>, e.g. based on an S-100 specification</w:t>
      </w:r>
      <w:r w:rsidRPr="00990C10">
        <w:rPr>
          <w:i/>
          <w:color w:val="3DB5EA" w:themeColor="text1" w:themeTint="80"/>
        </w:rPr>
        <w:t xml:space="preserve">), then </w:t>
      </w:r>
      <w:r w:rsidR="00026EDF">
        <w:rPr>
          <w:i/>
          <w:color w:val="3DB5EA" w:themeColor="text1" w:themeTint="80"/>
        </w:rPr>
        <w:t>this section</w:t>
      </w:r>
      <w:r w:rsidRPr="00990C10">
        <w:rPr>
          <w:i/>
          <w:color w:val="3DB5EA" w:themeColor="text1" w:themeTint="80"/>
        </w:rPr>
        <w:t xml:space="preserve"> shall refer to it: each data item of the </w:t>
      </w:r>
      <w:r w:rsidR="00026EDF">
        <w:rPr>
          <w:i/>
          <w:color w:val="3DB5EA" w:themeColor="text1" w:themeTint="80"/>
        </w:rPr>
        <w:t>physical</w:t>
      </w:r>
      <w:r w:rsidR="00026EDF" w:rsidRPr="00990C10">
        <w:rPr>
          <w:i/>
          <w:color w:val="3DB5EA" w:themeColor="text1" w:themeTint="80"/>
        </w:rPr>
        <w:t xml:space="preserve"> </w:t>
      </w:r>
      <w:r w:rsidRPr="00990C10">
        <w:rPr>
          <w:i/>
          <w:color w:val="3DB5EA" w:themeColor="text1" w:themeTint="80"/>
        </w:rPr>
        <w:t>data model shall be mapped to a data item defined in the external data model. This mapping may be added in the same table that describes the data items and their attributes</w:t>
      </w:r>
      <w:r w:rsidR="00771619">
        <w:rPr>
          <w:i/>
          <w:color w:val="3DB5EA" w:themeColor="text1" w:themeTint="80"/>
        </w:rPr>
        <w:t xml:space="preserve"> </w:t>
      </w:r>
      <w:r w:rsidR="00E83EE1">
        <w:rPr>
          <w:i/>
          <w:color w:val="3DB5EA" w:themeColor="text1" w:themeTint="80"/>
        </w:rPr>
        <w:t>and associations.</w:t>
      </w:r>
    </w:p>
    <w:p w14:paraId="480E7DBC" w14:textId="11EBC04D" w:rsidR="000B7AAB" w:rsidRPr="00990C10" w:rsidRDefault="000B7AAB" w:rsidP="00897AE8">
      <w:pPr>
        <w:rPr>
          <w:i/>
          <w:color w:val="3DB5EA" w:themeColor="text1" w:themeTint="80"/>
        </w:rPr>
      </w:pPr>
      <w:r w:rsidRPr="00C457F8">
        <w:rPr>
          <w:i/>
          <w:color w:val="3DB5EA" w:themeColor="text1" w:themeTint="80"/>
        </w:rPr>
        <w:t xml:space="preserve">The table below is an example </w:t>
      </w:r>
      <w:r>
        <w:rPr>
          <w:i/>
          <w:color w:val="3DB5EA" w:themeColor="text1" w:themeTint="80"/>
        </w:rPr>
        <w:t>for describing a service data model including traces to an external model.</w:t>
      </w:r>
    </w:p>
    <w:tbl>
      <w:tblPr>
        <w:tblW w:w="9781" w:type="dxa"/>
        <w:tblInd w:w="60" w:type="dxa"/>
        <w:tblLayout w:type="fixed"/>
        <w:tblCellMar>
          <w:left w:w="60" w:type="dxa"/>
          <w:right w:w="60" w:type="dxa"/>
        </w:tblCellMar>
        <w:tblLook w:val="0000" w:firstRow="0" w:lastRow="0" w:firstColumn="0" w:lastColumn="0" w:noHBand="0" w:noVBand="0"/>
      </w:tblPr>
      <w:tblGrid>
        <w:gridCol w:w="540"/>
        <w:gridCol w:w="453"/>
        <w:gridCol w:w="1842"/>
        <w:gridCol w:w="709"/>
        <w:gridCol w:w="992"/>
        <w:gridCol w:w="5245"/>
      </w:tblGrid>
      <w:tr w:rsidR="00526771" w:rsidRPr="00EA6502" w14:paraId="67D74C79" w14:textId="77777777" w:rsidTr="00400FF7">
        <w:trPr>
          <w:trHeight w:val="242"/>
        </w:trPr>
        <w:tc>
          <w:tcPr>
            <w:tcW w:w="3544" w:type="dxa"/>
            <w:gridSpan w:val="4"/>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05F6675F" w14:textId="77777777" w:rsidR="00526771" w:rsidRPr="00EA6502" w:rsidRDefault="00526771" w:rsidP="004E6589">
            <w:pPr>
              <w:pStyle w:val="TableHeader"/>
              <w:rPr>
                <w:sz w:val="20"/>
                <w:szCs w:val="20"/>
              </w:rPr>
            </w:pPr>
            <w:r w:rsidRPr="00EA6502">
              <w:rPr>
                <w:sz w:val="20"/>
                <w:szCs w:val="20"/>
              </w:rPr>
              <w:t>Element Name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58E86E2B" w14:textId="77777777" w:rsidR="00526771" w:rsidRPr="00EA6502" w:rsidRDefault="00526771" w:rsidP="004E6589">
            <w:pPr>
              <w:pStyle w:val="TableHeader"/>
              <w:rPr>
                <w:sz w:val="20"/>
                <w:szCs w:val="20"/>
              </w:rPr>
            </w:pPr>
            <w:r w:rsidRPr="00EA6502">
              <w:rPr>
                <w:sz w:val="20"/>
                <w:szCs w:val="20"/>
              </w:rPr>
              <w:t>Description</w:t>
            </w:r>
          </w:p>
        </w:tc>
      </w:tr>
      <w:tr w:rsidR="00526771" w14:paraId="4A82E547" w14:textId="77777777" w:rsidTr="0057566F">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FFFFFF"/>
          </w:tcPr>
          <w:p w14:paraId="499DAA87" w14:textId="68EB8245" w:rsidR="00526771" w:rsidRPr="001775A9" w:rsidRDefault="00845814" w:rsidP="004E6589">
            <w:pPr>
              <w:pStyle w:val="Table"/>
              <w:rPr>
                <w:i/>
                <w:color w:val="3DB5EA" w:themeColor="text1" w:themeTint="80"/>
                <w:lang w:val="en-US"/>
              </w:rPr>
            </w:pPr>
            <w:r>
              <w:rPr>
                <w:i/>
                <w:color w:val="3DB5EA" w:themeColor="text1" w:themeTint="80"/>
                <w:lang w:val="en-US"/>
              </w:rPr>
              <w:lastRenderedPageBreak/>
              <w:t>Person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6999C0B6" w14:textId="165CF96E" w:rsidR="00526771" w:rsidRPr="008D4447" w:rsidRDefault="00526771" w:rsidP="00845814">
            <w:pPr>
              <w:pStyle w:val="Table"/>
              <w:rPr>
                <w:i/>
              </w:rPr>
            </w:pPr>
            <w:r w:rsidRPr="008D4447">
              <w:rPr>
                <w:i/>
                <w:color w:val="3DB5EA" w:themeColor="text1" w:themeTint="80"/>
                <w:lang w:val="en-US"/>
              </w:rPr>
              <w:t xml:space="preserve">Describe here the </w:t>
            </w:r>
            <w:r w:rsidR="005A6D6A">
              <w:rPr>
                <w:i/>
                <w:color w:val="3DB5EA" w:themeColor="text1" w:themeTint="80"/>
                <w:lang w:val="en-US"/>
              </w:rPr>
              <w:t>“</w:t>
            </w:r>
            <w:r w:rsidR="00845814">
              <w:rPr>
                <w:i/>
                <w:color w:val="3DB5EA" w:themeColor="text1" w:themeTint="80"/>
                <w:lang w:val="en-US"/>
              </w:rPr>
              <w:t>Person</w:t>
            </w:r>
            <w:r w:rsidR="005A6D6A">
              <w:rPr>
                <w:i/>
                <w:color w:val="3DB5EA" w:themeColor="text1" w:themeTint="80"/>
                <w:lang w:val="en-US"/>
              </w:rPr>
              <w:t>”</w:t>
            </w:r>
            <w:r w:rsidRPr="008D4447">
              <w:rPr>
                <w:i/>
                <w:color w:val="3DB5EA" w:themeColor="text1" w:themeTint="80"/>
                <w:lang w:val="en-US"/>
              </w:rPr>
              <w:t xml:space="preserve"> structure.</w:t>
            </w:r>
            <w:r>
              <w:rPr>
                <w:i/>
                <w:color w:val="3DB5EA" w:themeColor="text1" w:themeTint="80"/>
                <w:lang w:val="en-US"/>
              </w:rPr>
              <w:t xml:space="preserve"> </w:t>
            </w:r>
          </w:p>
        </w:tc>
      </w:tr>
      <w:tr w:rsidR="00526771" w:rsidRPr="00EA6502" w14:paraId="76E2A50C" w14:textId="77777777" w:rsidTr="00400FF7">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1AA2A27F" w14:textId="77777777" w:rsidR="00526771" w:rsidRPr="00EA6502" w:rsidRDefault="00526771" w:rsidP="004E6589">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C40A379" w14:textId="77777777" w:rsidR="00526771" w:rsidRPr="00EA6502" w:rsidRDefault="00526771" w:rsidP="004E6589">
            <w:pPr>
              <w:pStyle w:val="TableHeader"/>
              <w:rPr>
                <w:sz w:val="20"/>
                <w:szCs w:val="20"/>
              </w:rPr>
            </w:pPr>
            <w:r w:rsidRPr="00EA6502">
              <w:rPr>
                <w:sz w:val="20"/>
                <w:szCs w:val="20"/>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06CC41C9" w14:textId="77777777" w:rsidR="00526771" w:rsidRPr="00EA6502" w:rsidRDefault="00526771" w:rsidP="004E6589">
            <w:pPr>
              <w:pStyle w:val="TableHeader"/>
              <w:rPr>
                <w:sz w:val="20"/>
                <w:szCs w:val="20"/>
              </w:rPr>
            </w:pPr>
            <w:r w:rsidRPr="00EA6502">
              <w:rPr>
                <w:sz w:val="20"/>
                <w:szCs w:val="20"/>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50473FD" w14:textId="77777777" w:rsidR="00526771" w:rsidRPr="00EA6502" w:rsidRDefault="00526771" w:rsidP="004E6589">
            <w:pPr>
              <w:pStyle w:val="TableHeader"/>
              <w:rPr>
                <w:sz w:val="20"/>
                <w:szCs w:val="20"/>
              </w:rPr>
            </w:pPr>
            <w:r w:rsidRPr="00EA6502">
              <w:rPr>
                <w:sz w:val="20"/>
                <w:szCs w:val="20"/>
              </w:rPr>
              <w:t>Description</w:t>
            </w:r>
          </w:p>
        </w:tc>
      </w:tr>
      <w:tr w:rsidR="00526771" w14:paraId="0F43DF03" w14:textId="77777777" w:rsidTr="0057566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6FE2AC07" w14:textId="77777777" w:rsidR="00526771" w:rsidRDefault="00526771" w:rsidP="004E6589">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65EE6D52" w14:textId="58E9C2A8" w:rsidR="00526771" w:rsidRPr="001775A9" w:rsidRDefault="00845814" w:rsidP="004E6589">
            <w:pPr>
              <w:pStyle w:val="Table"/>
              <w:rPr>
                <w:i/>
                <w:color w:val="3DB5EA" w:themeColor="text1" w:themeTint="80"/>
                <w:lang w:val="en-US"/>
              </w:rPr>
            </w:pPr>
            <w:r>
              <w:rPr>
                <w:i/>
                <w:color w:val="3DB5EA" w:themeColor="text1" w:themeTint="80"/>
                <w:lang w:val="en-US"/>
              </w:rPr>
              <w:t>firstName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06E4C878" w14:textId="77777777" w:rsidR="00526771" w:rsidRPr="001775A9" w:rsidRDefault="00526771" w:rsidP="004E6589">
            <w:pPr>
              <w:pStyle w:val="Table"/>
              <w:rPr>
                <w:i/>
                <w:color w:val="3DB5EA" w:themeColor="text1" w:themeTint="80"/>
                <w:lang w:val="en-US"/>
              </w:rPr>
            </w:pPr>
            <w:r w:rsidRPr="001775A9">
              <w:rPr>
                <w:i/>
                <w:color w:val="3DB5EA" w:themeColor="text1" w:themeTint="80"/>
                <w:lang w:val="en-US"/>
              </w:rPr>
              <w:t>String</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11EB69BB" w14:textId="05B27319" w:rsidR="00526771" w:rsidRPr="008D4447" w:rsidRDefault="00526771" w:rsidP="00845814">
            <w:pPr>
              <w:pStyle w:val="Table"/>
              <w:rPr>
                <w:i/>
              </w:rPr>
            </w:pPr>
            <w:r w:rsidRPr="008D4447">
              <w:rPr>
                <w:i/>
                <w:color w:val="3DB5EA" w:themeColor="text1" w:themeTint="80"/>
                <w:lang w:val="en-US"/>
              </w:rPr>
              <w:t xml:space="preserve">Description of </w:t>
            </w:r>
            <w:r w:rsidR="00845814">
              <w:rPr>
                <w:i/>
                <w:color w:val="3DB5EA" w:themeColor="text1" w:themeTint="80"/>
                <w:lang w:val="en-US"/>
              </w:rPr>
              <w:t>firstName</w:t>
            </w:r>
            <w:r w:rsidRPr="00AF1DE0">
              <w:rPr>
                <w:i/>
                <w:color w:val="3DB5EA" w:themeColor="text1" w:themeTint="80"/>
                <w:lang w:val="en-US"/>
              </w:rPr>
              <w:t xml:space="preserve"> </w:t>
            </w:r>
            <w:r w:rsidRPr="008D4447">
              <w:rPr>
                <w:i/>
                <w:color w:val="3DB5EA" w:themeColor="text1" w:themeTint="80"/>
                <w:lang w:val="en-US"/>
              </w:rPr>
              <w:t>goes here.</w:t>
            </w:r>
          </w:p>
        </w:tc>
      </w:tr>
      <w:tr w:rsidR="00526771" w:rsidRPr="00EA6502" w14:paraId="73DFDC5F" w14:textId="77777777" w:rsidTr="00400FF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39CF32C8" w14:textId="77777777" w:rsidR="00526771" w:rsidRPr="00EA6502" w:rsidRDefault="00526771" w:rsidP="004E6589">
            <w:pPr>
              <w:pStyle w:val="TableHeader"/>
              <w:rPr>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5CDC0170" w14:textId="77777777" w:rsidR="00526771" w:rsidRPr="00EA6502" w:rsidRDefault="00526771" w:rsidP="004E6589">
            <w:pPr>
              <w:pStyle w:val="TableHeader"/>
              <w:rPr>
                <w:sz w:val="20"/>
                <w:szCs w:val="20"/>
              </w:rPr>
            </w:pPr>
            <w:r w:rsidRPr="00EA6502">
              <w:rPr>
                <w:sz w:val="20"/>
                <w:szCs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7F301D45" w14:textId="77777777" w:rsidR="00526771" w:rsidRPr="00EA6502" w:rsidRDefault="00526771" w:rsidP="004E6589">
            <w:pPr>
              <w:pStyle w:val="TableHeader"/>
              <w:rPr>
                <w:sz w:val="20"/>
                <w:szCs w:val="20"/>
                <w:lang w:val="nb-NO"/>
              </w:rPr>
            </w:pPr>
            <w:r w:rsidRPr="00EA6502">
              <w:rPr>
                <w:sz w:val="20"/>
                <w:szCs w:val="20"/>
                <w:lang w:val="nb-NO"/>
              </w:rPr>
              <w:t>Value</w:t>
            </w:r>
          </w:p>
        </w:tc>
      </w:tr>
      <w:tr w:rsidR="00526771" w14:paraId="096004CF"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6E160F89" w14:textId="77777777" w:rsidR="00526771" w:rsidRDefault="00526771" w:rsidP="004E6589">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5F5EF1AE" w14:textId="3978ADBD" w:rsidR="00526771" w:rsidRPr="00094425" w:rsidRDefault="0011368F" w:rsidP="0011368F">
            <w:pPr>
              <w:pStyle w:val="Table"/>
              <w:rPr>
                <w:i/>
              </w:rPr>
            </w:pPr>
            <w:r>
              <w:rPr>
                <w:i/>
                <w:color w:val="3DB5EA" w:themeColor="text1" w:themeTint="80"/>
                <w:lang w:val="nb-NO"/>
              </w:rPr>
              <w:t>Spec.data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586A843D" w14:textId="57C36644" w:rsidR="00526771" w:rsidRPr="008D4447" w:rsidRDefault="00526771" w:rsidP="00CF3819">
            <w:pPr>
              <w:pStyle w:val="Table"/>
              <w:rPr>
                <w:i/>
              </w:rPr>
            </w:pPr>
            <w:r w:rsidRPr="008D4447">
              <w:rPr>
                <w:i/>
                <w:color w:val="3DB5EA" w:themeColor="text1" w:themeTint="80"/>
                <w:lang w:val="en-US"/>
              </w:rPr>
              <w:t xml:space="preserve">Trace into the </w:t>
            </w:r>
            <w:r w:rsidR="00CF3819">
              <w:rPr>
                <w:i/>
                <w:color w:val="3DB5EA" w:themeColor="text1" w:themeTint="80"/>
                <w:lang w:val="en-US"/>
              </w:rPr>
              <w:t>service specification data model</w:t>
            </w:r>
            <w:r w:rsidRPr="008D4447">
              <w:rPr>
                <w:i/>
                <w:color w:val="3DB5EA" w:themeColor="text1" w:themeTint="80"/>
                <w:lang w:val="en-US"/>
              </w:rPr>
              <w:t xml:space="preserve"> for </w:t>
            </w:r>
            <w:r w:rsidR="00C16CC9">
              <w:rPr>
                <w:i/>
                <w:color w:val="3DB5EA" w:themeColor="text1" w:themeTint="80"/>
                <w:lang w:val="en-US"/>
              </w:rPr>
              <w:t>firstName</w:t>
            </w:r>
          </w:p>
        </w:tc>
      </w:tr>
      <w:tr w:rsidR="00502423" w14:paraId="42B1C8E9"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15317D7F" w14:textId="62C117A6" w:rsidR="00502423" w:rsidRDefault="00502423" w:rsidP="004E6589">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26A828E3" w14:textId="65A3FA54" w:rsidR="00502423" w:rsidRDefault="00502423" w:rsidP="00EA6502">
            <w:pPr>
              <w:pStyle w:val="Table"/>
              <w:rPr>
                <w:i/>
                <w:color w:val="3DB5EA" w:themeColor="text1" w:themeTint="80"/>
                <w:lang w:val="nb-NO"/>
              </w:rPr>
            </w:pPr>
            <w:r>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1C354557" w14:textId="4FD20511" w:rsidR="00502423" w:rsidRPr="008D4447" w:rsidRDefault="00502423" w:rsidP="00502423">
            <w:pPr>
              <w:pStyle w:val="Table"/>
              <w:rPr>
                <w:i/>
                <w:color w:val="3DB5EA" w:themeColor="text1" w:themeTint="80"/>
                <w:lang w:val="en-US"/>
              </w:rPr>
            </w:pPr>
            <w:r w:rsidRPr="008D4447">
              <w:rPr>
                <w:i/>
                <w:color w:val="3DB5EA" w:themeColor="text1" w:themeTint="80"/>
                <w:lang w:val="en-US"/>
              </w:rPr>
              <w:t xml:space="preserve">Trace into the </w:t>
            </w:r>
            <w:r>
              <w:rPr>
                <w:i/>
                <w:color w:val="3DB5EA" w:themeColor="text1" w:themeTint="80"/>
                <w:lang w:val="en-US"/>
              </w:rPr>
              <w:t>external data</w:t>
            </w:r>
            <w:r w:rsidRPr="008D4447">
              <w:rPr>
                <w:i/>
                <w:color w:val="3DB5EA" w:themeColor="text1" w:themeTint="80"/>
                <w:lang w:val="en-US"/>
              </w:rPr>
              <w:t xml:space="preserve"> model for </w:t>
            </w:r>
            <w:r>
              <w:rPr>
                <w:i/>
                <w:color w:val="3DB5EA" w:themeColor="text1" w:themeTint="80"/>
                <w:lang w:val="en-US"/>
              </w:rPr>
              <w:t>firstName</w:t>
            </w:r>
          </w:p>
        </w:tc>
      </w:tr>
      <w:tr w:rsidR="00526771" w:rsidRPr="00EA6502" w14:paraId="792A9885" w14:textId="77777777" w:rsidTr="00400FF7">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43A53B36" w14:textId="77777777" w:rsidR="00526771" w:rsidRPr="00EA6502" w:rsidRDefault="00526771" w:rsidP="004E6589">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34DD616E" w14:textId="77777777" w:rsidR="00526771" w:rsidRPr="00EA6502" w:rsidRDefault="00526771" w:rsidP="004E6589">
            <w:pPr>
              <w:pStyle w:val="TableHeader"/>
              <w:rPr>
                <w:sz w:val="20"/>
                <w:szCs w:val="20"/>
              </w:rPr>
            </w:pPr>
            <w:r w:rsidRPr="00EA6502">
              <w:rPr>
                <w:sz w:val="20"/>
                <w:szCs w:val="20"/>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BEF987F" w14:textId="77777777" w:rsidR="00526771" w:rsidRPr="00EA6502" w:rsidRDefault="00526771" w:rsidP="004E6589">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1BA0A51" w14:textId="77777777" w:rsidR="00526771" w:rsidRPr="00EA6502" w:rsidRDefault="00526771" w:rsidP="004E6589">
            <w:pPr>
              <w:pStyle w:val="TableHeader"/>
              <w:rPr>
                <w:sz w:val="20"/>
                <w:szCs w:val="20"/>
              </w:rPr>
            </w:pPr>
            <w:r w:rsidRPr="00EA6502">
              <w:rPr>
                <w:sz w:val="20"/>
                <w:szCs w:val="20"/>
              </w:rPr>
              <w:t>Description</w:t>
            </w:r>
          </w:p>
        </w:tc>
      </w:tr>
      <w:tr w:rsidR="00526771" w14:paraId="55523B45" w14:textId="77777777" w:rsidTr="0057566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722A1103" w14:textId="77777777" w:rsidR="00526771" w:rsidRDefault="00526771" w:rsidP="004E6589">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52DB931B" w14:textId="02194BFF" w:rsidR="00526771" w:rsidRPr="001775A9" w:rsidRDefault="00845814" w:rsidP="004E6589">
            <w:pPr>
              <w:pStyle w:val="Table"/>
              <w:rPr>
                <w:i/>
                <w:color w:val="3DB5EA" w:themeColor="text1" w:themeTint="80"/>
                <w:lang w:val="en-US"/>
              </w:rPr>
            </w:pPr>
            <w:r>
              <w:rPr>
                <w:i/>
                <w:color w:val="3DB5EA" w:themeColor="text1" w:themeTint="80"/>
                <w:lang w:val="en-US"/>
              </w:rPr>
              <w:t>lastName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4CA745C1" w14:textId="77777777" w:rsidR="00526771" w:rsidRPr="001775A9" w:rsidRDefault="00526771" w:rsidP="004E6589">
            <w:pPr>
              <w:pStyle w:val="Table"/>
              <w:rPr>
                <w:i/>
                <w:color w:val="3DB5EA" w:themeColor="text1" w:themeTint="80"/>
                <w:lang w:val="en-US"/>
              </w:rPr>
            </w:pPr>
            <w:r w:rsidRPr="001775A9">
              <w:rPr>
                <w:i/>
                <w:color w:val="3DB5EA" w:themeColor="text1" w:themeTint="80"/>
                <w:lang w:val="en-US"/>
              </w:rPr>
              <w:t>String</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482BD9E0" w14:textId="12B41CA0" w:rsidR="00526771" w:rsidRPr="008D4447" w:rsidRDefault="00526771" w:rsidP="00845814">
            <w:pPr>
              <w:pStyle w:val="Table"/>
              <w:rPr>
                <w:i/>
                <w:lang w:val="en-US"/>
              </w:rPr>
            </w:pPr>
            <w:r w:rsidRPr="008D4447">
              <w:rPr>
                <w:i/>
                <w:color w:val="3DB5EA" w:themeColor="text1" w:themeTint="80"/>
                <w:lang w:val="en-US"/>
              </w:rPr>
              <w:t xml:space="preserve">Description of </w:t>
            </w:r>
            <w:r w:rsidR="00845814">
              <w:rPr>
                <w:i/>
                <w:color w:val="3DB5EA" w:themeColor="text1" w:themeTint="80"/>
                <w:lang w:val="en-US"/>
              </w:rPr>
              <w:t>lastName</w:t>
            </w:r>
            <w:r w:rsidRPr="00AF1DE0">
              <w:rPr>
                <w:i/>
                <w:color w:val="3DB5EA" w:themeColor="text1" w:themeTint="80"/>
                <w:lang w:val="en-US"/>
              </w:rPr>
              <w:t xml:space="preserve"> </w:t>
            </w:r>
            <w:r w:rsidRPr="008D4447">
              <w:rPr>
                <w:i/>
                <w:color w:val="3DB5EA" w:themeColor="text1" w:themeTint="80"/>
                <w:lang w:val="en-US"/>
              </w:rPr>
              <w:t>goes here.</w:t>
            </w:r>
          </w:p>
        </w:tc>
      </w:tr>
      <w:tr w:rsidR="00526771" w:rsidRPr="00094425" w14:paraId="7539563E" w14:textId="77777777" w:rsidTr="00400FF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4EB89830" w14:textId="77777777" w:rsidR="00526771" w:rsidRPr="00094425" w:rsidRDefault="00526771" w:rsidP="004E6589">
            <w:pPr>
              <w:pStyle w:val="TableHeade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AB34647" w14:textId="77777777" w:rsidR="00526771" w:rsidRPr="00094425" w:rsidRDefault="00526771" w:rsidP="004E6589">
            <w:pPr>
              <w:pStyle w:val="TableHeader"/>
              <w:rPr>
                <w:sz w:val="20"/>
              </w:rPr>
            </w:pPr>
            <w:r w:rsidRPr="00094425">
              <w:rPr>
                <w:sz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A9BC74A" w14:textId="77777777" w:rsidR="00526771" w:rsidRPr="00094425" w:rsidRDefault="00526771" w:rsidP="004E6589">
            <w:pPr>
              <w:pStyle w:val="TableHeader"/>
              <w:rPr>
                <w:sz w:val="20"/>
                <w:lang w:val="nb-NO"/>
              </w:rPr>
            </w:pPr>
            <w:r w:rsidRPr="00094425">
              <w:rPr>
                <w:sz w:val="20"/>
                <w:lang w:val="nb-NO"/>
              </w:rPr>
              <w:t>Value</w:t>
            </w:r>
          </w:p>
        </w:tc>
      </w:tr>
      <w:tr w:rsidR="00CF3819" w14:paraId="3693A223"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56C05931" w14:textId="49451460" w:rsidR="00CF3819" w:rsidRDefault="00CF3819" w:rsidP="004E6589">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2C2A7F73" w14:textId="0136EA62" w:rsidR="00CF3819" w:rsidRDefault="00CF3819" w:rsidP="00EA6502">
            <w:pPr>
              <w:pStyle w:val="Table"/>
              <w:rPr>
                <w:i/>
                <w:color w:val="3DB5EA" w:themeColor="text1" w:themeTint="80"/>
                <w:lang w:val="nb-NO"/>
              </w:rPr>
            </w:pPr>
            <w:r>
              <w:rPr>
                <w:i/>
                <w:color w:val="3DB5EA" w:themeColor="text1" w:themeTint="80"/>
                <w:lang w:val="nb-NO"/>
              </w:rPr>
              <w:t>Spec.data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75681FAA" w14:textId="77A58DBA" w:rsidR="00CF3819" w:rsidRPr="008D4447" w:rsidRDefault="00CF3819" w:rsidP="00811139">
            <w:pPr>
              <w:pStyle w:val="Table"/>
              <w:rPr>
                <w:i/>
                <w:color w:val="3DB5EA" w:themeColor="text1" w:themeTint="80"/>
                <w:lang w:val="en-US"/>
              </w:rPr>
            </w:pPr>
            <w:r w:rsidRPr="008D4447">
              <w:rPr>
                <w:i/>
                <w:color w:val="3DB5EA" w:themeColor="text1" w:themeTint="80"/>
                <w:lang w:val="en-US"/>
              </w:rPr>
              <w:t xml:space="preserve">Trace into the </w:t>
            </w:r>
            <w:r>
              <w:rPr>
                <w:i/>
                <w:color w:val="3DB5EA" w:themeColor="text1" w:themeTint="80"/>
                <w:lang w:val="en-US"/>
              </w:rPr>
              <w:t>service specification data model</w:t>
            </w:r>
            <w:r w:rsidRPr="008D4447">
              <w:rPr>
                <w:i/>
                <w:color w:val="3DB5EA" w:themeColor="text1" w:themeTint="80"/>
                <w:lang w:val="en-US"/>
              </w:rPr>
              <w:t xml:space="preserve"> for </w:t>
            </w:r>
            <w:r>
              <w:rPr>
                <w:i/>
                <w:color w:val="3DB5EA" w:themeColor="text1" w:themeTint="80"/>
                <w:lang w:val="en-US"/>
              </w:rPr>
              <w:t>lastName</w:t>
            </w:r>
          </w:p>
        </w:tc>
      </w:tr>
      <w:tr w:rsidR="00526771" w14:paraId="311F505C"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33AE8C19" w14:textId="77777777" w:rsidR="00526771" w:rsidRDefault="00526771" w:rsidP="004E6589">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4A41736C" w14:textId="4E94FC71" w:rsidR="00526771" w:rsidRPr="00094425" w:rsidRDefault="0039037D" w:rsidP="00EA6502">
            <w:pPr>
              <w:pStyle w:val="Table"/>
              <w:rPr>
                <w:i/>
              </w:rPr>
            </w:pPr>
            <w:r>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4BF5D5FE" w14:textId="6A976612" w:rsidR="00526771" w:rsidRPr="008D4447" w:rsidRDefault="00526771" w:rsidP="00811139">
            <w:pPr>
              <w:pStyle w:val="Table"/>
              <w:rPr>
                <w:i/>
              </w:rPr>
            </w:pPr>
            <w:r w:rsidRPr="008D4447">
              <w:rPr>
                <w:i/>
                <w:color w:val="3DB5EA" w:themeColor="text1" w:themeTint="80"/>
                <w:lang w:val="en-US"/>
              </w:rPr>
              <w:t xml:space="preserve">Trace into the logical or physical model for the </w:t>
            </w:r>
            <w:r w:rsidR="00C16CC9">
              <w:rPr>
                <w:i/>
                <w:color w:val="3DB5EA" w:themeColor="text1" w:themeTint="80"/>
                <w:lang w:val="en-US"/>
              </w:rPr>
              <w:t>lastName</w:t>
            </w:r>
          </w:p>
        </w:tc>
      </w:tr>
      <w:tr w:rsidR="00FE2E19" w:rsidRPr="00EA6502" w14:paraId="166DA62A" w14:textId="77777777" w:rsidTr="00B96B6E">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59A25252" w14:textId="77777777" w:rsidR="00FE2E19" w:rsidRPr="00EA6502" w:rsidRDefault="00FE2E19" w:rsidP="00B96B6E">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33CF8DE" w14:textId="77777777" w:rsidR="00FE2E19" w:rsidRPr="00EA6502" w:rsidRDefault="00FE2E19" w:rsidP="00B96B6E">
            <w:pPr>
              <w:pStyle w:val="TableHeader"/>
              <w:rPr>
                <w:sz w:val="20"/>
                <w:szCs w:val="20"/>
              </w:rPr>
            </w:pPr>
            <w:r w:rsidRPr="00EA6502">
              <w:rPr>
                <w:sz w:val="20"/>
                <w:szCs w:val="20"/>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52437C4" w14:textId="77777777" w:rsidR="00FE2E19" w:rsidRPr="00EA6502" w:rsidRDefault="00FE2E19" w:rsidP="00B96B6E">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97C08E3" w14:textId="77777777" w:rsidR="00FE2E19" w:rsidRPr="00EA6502" w:rsidRDefault="00FE2E19" w:rsidP="00B96B6E">
            <w:pPr>
              <w:pStyle w:val="TableHeader"/>
              <w:rPr>
                <w:sz w:val="20"/>
                <w:szCs w:val="20"/>
              </w:rPr>
            </w:pPr>
            <w:r w:rsidRPr="00EA6502">
              <w:rPr>
                <w:sz w:val="20"/>
                <w:szCs w:val="20"/>
              </w:rPr>
              <w:t>Description</w:t>
            </w:r>
          </w:p>
        </w:tc>
      </w:tr>
      <w:tr w:rsidR="00FE2E19" w14:paraId="0243B45B" w14:textId="77777777" w:rsidTr="00B96B6E">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078C477E" w14:textId="77777777" w:rsidR="00FE2E19" w:rsidRDefault="00FE2E19" w:rsidP="00B96B6E">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2B9F6306" w14:textId="1B8E2AA1" w:rsidR="00FE2E19" w:rsidRPr="001775A9" w:rsidRDefault="00FE2E19" w:rsidP="00B96B6E">
            <w:pPr>
              <w:pStyle w:val="Table"/>
              <w:rPr>
                <w:i/>
                <w:color w:val="3DB5EA" w:themeColor="text1" w:themeTint="80"/>
                <w:lang w:val="en-US"/>
              </w:rPr>
            </w:pPr>
            <w:r>
              <w:rPr>
                <w:i/>
                <w:color w:val="3DB5EA" w:themeColor="text1" w:themeTint="80"/>
                <w:lang w:val="en-US"/>
              </w:rPr>
              <w:t>homeAddress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1CA6A424" w14:textId="2013F5DB" w:rsidR="00FE2E19" w:rsidRPr="001775A9" w:rsidRDefault="00FE2E19" w:rsidP="00B96B6E">
            <w:pPr>
              <w:pStyle w:val="Table"/>
              <w:rPr>
                <w:i/>
                <w:color w:val="3DB5EA" w:themeColor="text1" w:themeTint="80"/>
                <w:lang w:val="en-US"/>
              </w:rPr>
            </w:pPr>
            <w:r>
              <w:rPr>
                <w:i/>
                <w:color w:val="3DB5EA" w:themeColor="text1" w:themeTint="80"/>
                <w:lang w:val="en-US"/>
              </w:rPr>
              <w:t>Address</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3FF3AD14" w14:textId="3FB563F9" w:rsidR="00FE2E19" w:rsidRPr="008D4447" w:rsidRDefault="00FE2E19" w:rsidP="00B96B6E">
            <w:pPr>
              <w:pStyle w:val="Table"/>
              <w:rPr>
                <w:i/>
                <w:lang w:val="en-US"/>
              </w:rPr>
            </w:pPr>
            <w:r>
              <w:rPr>
                <w:i/>
                <w:color w:val="3DB5EA" w:themeColor="text1" w:themeTint="80"/>
                <w:lang w:val="en-US"/>
              </w:rPr>
              <w:t>The main home address of Person</w:t>
            </w:r>
          </w:p>
        </w:tc>
      </w:tr>
      <w:tr w:rsidR="00FE2E19" w:rsidRPr="00094425" w14:paraId="7DF3FCE0" w14:textId="77777777" w:rsidTr="00B96B6E">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7794689A" w14:textId="77777777" w:rsidR="00FE2E19" w:rsidRPr="00094425" w:rsidRDefault="00FE2E19" w:rsidP="00B96B6E">
            <w:pPr>
              <w:pStyle w:val="TableHeade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37DD52F" w14:textId="77777777" w:rsidR="00FE2E19" w:rsidRPr="00094425" w:rsidRDefault="00FE2E19" w:rsidP="00B96B6E">
            <w:pPr>
              <w:pStyle w:val="TableHeader"/>
              <w:rPr>
                <w:sz w:val="20"/>
              </w:rPr>
            </w:pPr>
            <w:r w:rsidRPr="00094425">
              <w:rPr>
                <w:sz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5D681B81" w14:textId="77777777" w:rsidR="00FE2E19" w:rsidRPr="00094425" w:rsidRDefault="00FE2E19" w:rsidP="00B96B6E">
            <w:pPr>
              <w:pStyle w:val="TableHeader"/>
              <w:rPr>
                <w:sz w:val="20"/>
                <w:lang w:val="nb-NO"/>
              </w:rPr>
            </w:pPr>
            <w:r w:rsidRPr="00094425">
              <w:rPr>
                <w:sz w:val="20"/>
                <w:lang w:val="nb-NO"/>
              </w:rPr>
              <w:t>Value</w:t>
            </w:r>
          </w:p>
        </w:tc>
      </w:tr>
      <w:tr w:rsidR="00CF3819" w14:paraId="1F4A9A03" w14:textId="77777777" w:rsidTr="008A4DC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49392670" w14:textId="77777777" w:rsidR="00CF3819" w:rsidRDefault="00CF3819" w:rsidP="008A4DC7">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308471CD" w14:textId="77777777" w:rsidR="00CF3819" w:rsidRDefault="00CF3819" w:rsidP="008A4DC7">
            <w:pPr>
              <w:pStyle w:val="Table"/>
              <w:rPr>
                <w:i/>
                <w:color w:val="3DB5EA" w:themeColor="text1" w:themeTint="80"/>
                <w:lang w:val="nb-NO"/>
              </w:rPr>
            </w:pPr>
            <w:r>
              <w:rPr>
                <w:i/>
                <w:color w:val="3DB5EA" w:themeColor="text1" w:themeTint="80"/>
                <w:lang w:val="nb-NO"/>
              </w:rPr>
              <w:t>Spec.data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640E9A84" w14:textId="7729C90C" w:rsidR="00CF3819" w:rsidRPr="008D4447" w:rsidRDefault="00CF3819" w:rsidP="00662D28">
            <w:pPr>
              <w:pStyle w:val="Table"/>
              <w:rPr>
                <w:i/>
                <w:color w:val="3DB5EA" w:themeColor="text1" w:themeTint="80"/>
                <w:lang w:val="en-US"/>
              </w:rPr>
            </w:pPr>
            <w:r w:rsidRPr="008D4447">
              <w:rPr>
                <w:i/>
                <w:color w:val="3DB5EA" w:themeColor="text1" w:themeTint="80"/>
                <w:lang w:val="en-US"/>
              </w:rPr>
              <w:t xml:space="preserve">Trace into the </w:t>
            </w:r>
            <w:r>
              <w:rPr>
                <w:i/>
                <w:color w:val="3DB5EA" w:themeColor="text1" w:themeTint="80"/>
                <w:lang w:val="en-US"/>
              </w:rPr>
              <w:t>service specification data model</w:t>
            </w:r>
            <w:r w:rsidRPr="008D4447">
              <w:rPr>
                <w:i/>
                <w:color w:val="3DB5EA" w:themeColor="text1" w:themeTint="80"/>
                <w:lang w:val="en-US"/>
              </w:rPr>
              <w:t xml:space="preserve"> for </w:t>
            </w:r>
            <w:r w:rsidR="00662D28">
              <w:rPr>
                <w:i/>
                <w:color w:val="3DB5EA" w:themeColor="text1" w:themeTint="80"/>
                <w:lang w:val="en-US"/>
              </w:rPr>
              <w:t>homeAdd</w:t>
            </w:r>
          </w:p>
        </w:tc>
      </w:tr>
      <w:tr w:rsidR="00FE2E19" w14:paraId="3577037C" w14:textId="77777777" w:rsidTr="00B96B6E">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1439157D" w14:textId="77777777" w:rsidR="00FE2E19" w:rsidRDefault="00FE2E19" w:rsidP="00B96B6E">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6CFA167A" w14:textId="77777777" w:rsidR="00FE2E19" w:rsidRPr="00094425" w:rsidRDefault="00FE2E19" w:rsidP="00B96B6E">
            <w:pPr>
              <w:pStyle w:val="Table"/>
              <w:rPr>
                <w:i/>
              </w:rPr>
            </w:pPr>
            <w:r>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513D3DC1" w14:textId="2AFEEE65" w:rsidR="00FE2E19" w:rsidRPr="008D4447" w:rsidRDefault="00FE2E19" w:rsidP="000B4DC5">
            <w:pPr>
              <w:pStyle w:val="Table"/>
              <w:ind w:right="0"/>
              <w:rPr>
                <w:i/>
              </w:rPr>
            </w:pPr>
            <w:r w:rsidRPr="008D4447">
              <w:rPr>
                <w:i/>
                <w:color w:val="3DB5EA" w:themeColor="text1" w:themeTint="80"/>
                <w:lang w:val="en-US"/>
              </w:rPr>
              <w:t xml:space="preserve">Trace into the logical or physical model for the </w:t>
            </w:r>
            <w:r w:rsidR="00C16CC9">
              <w:rPr>
                <w:i/>
                <w:color w:val="3DB5EA" w:themeColor="text1" w:themeTint="80"/>
                <w:lang w:val="en-US"/>
              </w:rPr>
              <w:t>homeAddress</w:t>
            </w:r>
          </w:p>
        </w:tc>
      </w:tr>
      <w:tr w:rsidR="00C16CC9" w:rsidRPr="00EA6502" w14:paraId="318FB68B" w14:textId="77777777" w:rsidTr="00B96B6E">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1DD0FE1A" w14:textId="77777777" w:rsidR="00C16CC9" w:rsidRPr="00EA6502" w:rsidRDefault="00C16CC9" w:rsidP="00B96B6E">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75B0F0D3" w14:textId="77777777" w:rsidR="00C16CC9" w:rsidRPr="00EA6502" w:rsidRDefault="00C16CC9" w:rsidP="00B96B6E">
            <w:pPr>
              <w:pStyle w:val="TableHeader"/>
              <w:rPr>
                <w:sz w:val="20"/>
                <w:szCs w:val="20"/>
              </w:rPr>
            </w:pPr>
            <w:r w:rsidRPr="00EA6502">
              <w:rPr>
                <w:sz w:val="20"/>
                <w:szCs w:val="20"/>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013D680" w14:textId="77777777" w:rsidR="00C16CC9" w:rsidRPr="00EA6502" w:rsidRDefault="00C16CC9" w:rsidP="00B96B6E">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3418AC1D" w14:textId="77777777" w:rsidR="00C16CC9" w:rsidRPr="00EA6502" w:rsidRDefault="00C16CC9" w:rsidP="00B96B6E">
            <w:pPr>
              <w:pStyle w:val="TableHeader"/>
              <w:rPr>
                <w:sz w:val="20"/>
                <w:szCs w:val="20"/>
              </w:rPr>
            </w:pPr>
            <w:r w:rsidRPr="00EA6502">
              <w:rPr>
                <w:sz w:val="20"/>
                <w:szCs w:val="20"/>
              </w:rPr>
              <w:t>Description</w:t>
            </w:r>
          </w:p>
        </w:tc>
      </w:tr>
      <w:tr w:rsidR="00C16CC9" w14:paraId="7C3960AE" w14:textId="77777777" w:rsidTr="00B96B6E">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715ABC73" w14:textId="77777777" w:rsidR="00C16CC9" w:rsidRDefault="00C16CC9" w:rsidP="00B96B6E">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40FC6C55" w14:textId="6ED58975" w:rsidR="00C16CC9" w:rsidRPr="001775A9" w:rsidRDefault="00C16CC9" w:rsidP="00B96B6E">
            <w:pPr>
              <w:pStyle w:val="Table"/>
              <w:rPr>
                <w:i/>
                <w:color w:val="3DB5EA" w:themeColor="text1" w:themeTint="80"/>
                <w:lang w:val="en-US"/>
              </w:rPr>
            </w:pPr>
            <w:r>
              <w:rPr>
                <w:i/>
                <w:color w:val="3DB5EA" w:themeColor="text1" w:themeTint="80"/>
                <w:lang w:val="en-US"/>
              </w:rPr>
              <w:t>2ndAddress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2ED4C994" w14:textId="77777777" w:rsidR="00C16CC9" w:rsidRPr="001775A9" w:rsidRDefault="00C16CC9" w:rsidP="00B96B6E">
            <w:pPr>
              <w:pStyle w:val="Table"/>
              <w:rPr>
                <w:i/>
                <w:color w:val="3DB5EA" w:themeColor="text1" w:themeTint="80"/>
                <w:lang w:val="en-US"/>
              </w:rPr>
            </w:pPr>
            <w:r>
              <w:rPr>
                <w:i/>
                <w:color w:val="3DB5EA" w:themeColor="text1" w:themeTint="80"/>
                <w:lang w:val="en-US"/>
              </w:rPr>
              <w:t>Address</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3445FE4B" w14:textId="5EE082F7" w:rsidR="00C16CC9" w:rsidRPr="008D4447" w:rsidRDefault="00811139" w:rsidP="00B96B6E">
            <w:pPr>
              <w:pStyle w:val="Table"/>
              <w:rPr>
                <w:i/>
                <w:lang w:val="en-US"/>
              </w:rPr>
            </w:pPr>
            <w:r>
              <w:rPr>
                <w:i/>
                <w:color w:val="3DB5EA" w:themeColor="text1" w:themeTint="80"/>
                <w:lang w:val="en-US"/>
              </w:rPr>
              <w:t>Any second</w:t>
            </w:r>
            <w:r w:rsidR="00C16CC9">
              <w:rPr>
                <w:i/>
                <w:color w:val="3DB5EA" w:themeColor="text1" w:themeTint="80"/>
                <w:lang w:val="en-US"/>
              </w:rPr>
              <w:t xml:space="preserve"> address of Person</w:t>
            </w:r>
            <w:r>
              <w:rPr>
                <w:i/>
                <w:color w:val="3DB5EA" w:themeColor="text1" w:themeTint="80"/>
                <w:lang w:val="en-US"/>
              </w:rPr>
              <w:t xml:space="preserve"> (optional)</w:t>
            </w:r>
          </w:p>
        </w:tc>
      </w:tr>
      <w:tr w:rsidR="00C16CC9" w:rsidRPr="00094425" w14:paraId="1B858960" w14:textId="77777777" w:rsidTr="00B96B6E">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403EE075" w14:textId="77777777" w:rsidR="00C16CC9" w:rsidRPr="00094425" w:rsidRDefault="00C16CC9" w:rsidP="00B96B6E">
            <w:pPr>
              <w:pStyle w:val="TableHeade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735BBE6" w14:textId="77777777" w:rsidR="00C16CC9" w:rsidRPr="00094425" w:rsidRDefault="00C16CC9" w:rsidP="00B96B6E">
            <w:pPr>
              <w:pStyle w:val="TableHeader"/>
              <w:rPr>
                <w:sz w:val="20"/>
              </w:rPr>
            </w:pPr>
            <w:r w:rsidRPr="00094425">
              <w:rPr>
                <w:sz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737646C3" w14:textId="77777777" w:rsidR="00C16CC9" w:rsidRPr="00094425" w:rsidRDefault="00C16CC9" w:rsidP="00B96B6E">
            <w:pPr>
              <w:pStyle w:val="TableHeader"/>
              <w:rPr>
                <w:sz w:val="20"/>
                <w:lang w:val="nb-NO"/>
              </w:rPr>
            </w:pPr>
            <w:r w:rsidRPr="00094425">
              <w:rPr>
                <w:sz w:val="20"/>
                <w:lang w:val="nb-NO"/>
              </w:rPr>
              <w:t>Value</w:t>
            </w:r>
          </w:p>
        </w:tc>
      </w:tr>
      <w:tr w:rsidR="00C16CC9" w14:paraId="100645C3" w14:textId="77777777" w:rsidTr="00B96B6E">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6CF3D5F4" w14:textId="77777777" w:rsidR="00C16CC9" w:rsidRDefault="00C16CC9" w:rsidP="00B96B6E">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6163E6AD" w14:textId="77777777" w:rsidR="00C16CC9" w:rsidRPr="00094425" w:rsidRDefault="00C16CC9" w:rsidP="00B96B6E">
            <w:pPr>
              <w:pStyle w:val="Table"/>
              <w:rPr>
                <w:i/>
              </w:rPr>
            </w:pPr>
            <w:r>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50957069" w14:textId="46567A8C" w:rsidR="00C16CC9" w:rsidRPr="008D4447" w:rsidRDefault="00C16CC9" w:rsidP="00811139">
            <w:pPr>
              <w:pStyle w:val="Table"/>
              <w:rPr>
                <w:i/>
              </w:rPr>
            </w:pPr>
            <w:r w:rsidRPr="008D4447">
              <w:rPr>
                <w:i/>
                <w:color w:val="3DB5EA" w:themeColor="text1" w:themeTint="80"/>
                <w:lang w:val="en-US"/>
              </w:rPr>
              <w:t xml:space="preserve">Trace into the logical or physical model for the </w:t>
            </w:r>
            <w:r w:rsidR="00811139">
              <w:rPr>
                <w:i/>
                <w:color w:val="3DB5EA" w:themeColor="text1" w:themeTint="80"/>
                <w:lang w:val="en-US"/>
              </w:rPr>
              <w:t>2nd</w:t>
            </w:r>
            <w:r>
              <w:rPr>
                <w:i/>
                <w:color w:val="3DB5EA" w:themeColor="text1" w:themeTint="80"/>
                <w:lang w:val="en-US"/>
              </w:rPr>
              <w:t>Address</w:t>
            </w:r>
          </w:p>
        </w:tc>
      </w:tr>
      <w:tr w:rsidR="00526771" w:rsidRPr="00EA6502" w14:paraId="6A3D495C" w14:textId="77777777" w:rsidTr="00400FF7">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95AA028" w14:textId="53B621A2" w:rsidR="00526771" w:rsidRPr="00EA6502" w:rsidRDefault="00526771" w:rsidP="004E6589">
            <w:pPr>
              <w:pStyle w:val="TableHeader"/>
              <w:rPr>
                <w:sz w:val="20"/>
                <w:szCs w:val="20"/>
              </w:rPr>
            </w:pPr>
            <w:r w:rsidRPr="00EA6502">
              <w:rPr>
                <w:sz w:val="20"/>
                <w:szCs w:val="20"/>
                <w:lang w:val="nb-NO"/>
              </w:rPr>
              <w:t xml:space="preserve">Element </w:t>
            </w:r>
            <w:r w:rsidRPr="00EA6502">
              <w:rPr>
                <w:sz w:val="20"/>
                <w:szCs w:val="20"/>
              </w:rPr>
              <w:t>Name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4BEE3FD" w14:textId="77777777" w:rsidR="00526771" w:rsidRPr="00EA6502" w:rsidRDefault="00526771" w:rsidP="004E6589">
            <w:pPr>
              <w:pStyle w:val="TableHeader"/>
              <w:rPr>
                <w:sz w:val="20"/>
                <w:szCs w:val="20"/>
                <w:lang w:val="nb-NO"/>
              </w:rPr>
            </w:pPr>
            <w:r w:rsidRPr="00EA6502">
              <w:rPr>
                <w:sz w:val="20"/>
                <w:szCs w:val="20"/>
              </w:rPr>
              <w:t>Description</w:t>
            </w:r>
          </w:p>
        </w:tc>
      </w:tr>
      <w:tr w:rsidR="00526771" w14:paraId="2EA678E4" w14:textId="77777777" w:rsidTr="0057566F">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FFFFFF"/>
          </w:tcPr>
          <w:p w14:paraId="4C343034" w14:textId="35D7ED2F" w:rsidR="00526771" w:rsidRPr="001775A9" w:rsidRDefault="00845814" w:rsidP="004E6589">
            <w:pPr>
              <w:pStyle w:val="Table"/>
              <w:rPr>
                <w:i/>
                <w:color w:val="3DB5EA" w:themeColor="text1" w:themeTint="80"/>
                <w:lang w:val="en-US"/>
              </w:rPr>
            </w:pPr>
            <w:r>
              <w:rPr>
                <w:i/>
                <w:color w:val="3DB5EA" w:themeColor="text1" w:themeTint="80"/>
                <w:lang w:val="en-US"/>
              </w:rPr>
              <w:t>Address</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092A164F" w14:textId="44F69F4E" w:rsidR="00526771" w:rsidRDefault="000151DA" w:rsidP="000151DA">
            <w:pPr>
              <w:pStyle w:val="Table"/>
            </w:pPr>
            <w:r w:rsidRPr="008D4447">
              <w:rPr>
                <w:i/>
                <w:color w:val="3DB5EA" w:themeColor="text1" w:themeTint="80"/>
                <w:lang w:val="en-US"/>
              </w:rPr>
              <w:t xml:space="preserve">Describe here the </w:t>
            </w:r>
            <w:r>
              <w:rPr>
                <w:i/>
                <w:color w:val="3DB5EA" w:themeColor="text1" w:themeTint="80"/>
                <w:lang w:val="en-US"/>
              </w:rPr>
              <w:t>Address</w:t>
            </w:r>
            <w:r w:rsidRPr="008D4447">
              <w:rPr>
                <w:i/>
                <w:color w:val="3DB5EA" w:themeColor="text1" w:themeTint="80"/>
                <w:lang w:val="en-US"/>
              </w:rPr>
              <w:t xml:space="preserve"> structure.</w:t>
            </w:r>
          </w:p>
        </w:tc>
      </w:tr>
      <w:tr w:rsidR="00526771" w:rsidRPr="00EA6502" w14:paraId="1D8E9059" w14:textId="77777777" w:rsidTr="00400FF7">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50A74007" w14:textId="77777777" w:rsidR="00526771" w:rsidRPr="00EA6502" w:rsidRDefault="00526771" w:rsidP="004E6589">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3B501C58" w14:textId="77777777" w:rsidR="00526771" w:rsidRPr="00EA6502" w:rsidRDefault="00526771" w:rsidP="004E6589">
            <w:pPr>
              <w:pStyle w:val="TableHeader"/>
              <w:rPr>
                <w:sz w:val="20"/>
                <w:szCs w:val="20"/>
              </w:rPr>
            </w:pPr>
            <w:r w:rsidRPr="00EA6502">
              <w:rPr>
                <w:sz w:val="20"/>
                <w:szCs w:val="20"/>
                <w:lang w:val="nb-NO"/>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0B5C209B" w14:textId="77777777" w:rsidR="00526771" w:rsidRPr="00EA6502" w:rsidRDefault="00526771" w:rsidP="004E6589">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85B9C78" w14:textId="77777777" w:rsidR="00526771" w:rsidRPr="00EA6502" w:rsidRDefault="00526771" w:rsidP="004E6589">
            <w:pPr>
              <w:pStyle w:val="TableHeader"/>
              <w:rPr>
                <w:sz w:val="20"/>
                <w:szCs w:val="20"/>
              </w:rPr>
            </w:pPr>
            <w:r w:rsidRPr="00EA6502">
              <w:rPr>
                <w:sz w:val="20"/>
                <w:szCs w:val="20"/>
              </w:rPr>
              <w:t>Description</w:t>
            </w:r>
          </w:p>
        </w:tc>
      </w:tr>
      <w:tr w:rsidR="00526771" w14:paraId="52FF1B5C" w14:textId="77777777" w:rsidTr="0057566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01445744" w14:textId="77777777" w:rsidR="00526771" w:rsidRDefault="00526771" w:rsidP="004E6589">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35D47045" w14:textId="33F6CD2B" w:rsidR="00526771" w:rsidRPr="001775A9" w:rsidRDefault="000151DA" w:rsidP="004E6589">
            <w:pPr>
              <w:pStyle w:val="Table"/>
              <w:rPr>
                <w:i/>
                <w:color w:val="3DB5EA" w:themeColor="text1" w:themeTint="80"/>
                <w:lang w:val="en-US"/>
              </w:rPr>
            </w:pPr>
            <w:r>
              <w:rPr>
                <w:i/>
                <w:color w:val="3DB5EA" w:themeColor="text1" w:themeTint="80"/>
                <w:lang w:val="en-US"/>
              </w:rPr>
              <w:t>number</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31E3D31F" w14:textId="46642B69" w:rsidR="00526771" w:rsidRPr="001775A9" w:rsidRDefault="000151DA" w:rsidP="004E6589">
            <w:pPr>
              <w:pStyle w:val="Table"/>
              <w:rPr>
                <w:i/>
                <w:color w:val="3DB5EA" w:themeColor="text1" w:themeTint="80"/>
                <w:lang w:val="en-US"/>
              </w:rPr>
            </w:pPr>
            <w:r>
              <w:rPr>
                <w:i/>
                <w:color w:val="3DB5EA" w:themeColor="text1" w:themeTint="80"/>
                <w:lang w:val="en-US"/>
              </w:rPr>
              <w:t>String</w:t>
            </w: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0C271937" w14:textId="470C209D" w:rsidR="00526771" w:rsidRPr="008D4447" w:rsidRDefault="00526771" w:rsidP="000151DA">
            <w:pPr>
              <w:pStyle w:val="Table"/>
              <w:rPr>
                <w:i/>
              </w:rPr>
            </w:pPr>
            <w:r w:rsidRPr="008D4447">
              <w:rPr>
                <w:i/>
                <w:color w:val="3DB5EA" w:themeColor="text1" w:themeTint="80"/>
                <w:lang w:val="en-US"/>
              </w:rPr>
              <w:t xml:space="preserve">Description of </w:t>
            </w:r>
            <w:r w:rsidR="000151DA">
              <w:rPr>
                <w:i/>
                <w:color w:val="3DB5EA" w:themeColor="text1" w:themeTint="80"/>
                <w:lang w:val="en-US"/>
              </w:rPr>
              <w:t>number</w:t>
            </w:r>
            <w:r w:rsidRPr="008D4447">
              <w:rPr>
                <w:i/>
                <w:color w:val="3DB5EA" w:themeColor="text1" w:themeTint="80"/>
                <w:lang w:val="en-US"/>
              </w:rPr>
              <w:t xml:space="preserve"> goes here.</w:t>
            </w:r>
          </w:p>
        </w:tc>
      </w:tr>
      <w:tr w:rsidR="00526771" w:rsidRPr="00EA6502" w14:paraId="388C5F2B" w14:textId="77777777" w:rsidTr="00400FF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1FC98419" w14:textId="77777777" w:rsidR="00526771" w:rsidRPr="00EA6502" w:rsidRDefault="00526771" w:rsidP="004E6589">
            <w:pPr>
              <w:pStyle w:val="TableHeader"/>
              <w:rPr>
                <w:sz w:val="20"/>
                <w:szCs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0DD673C" w14:textId="77777777" w:rsidR="00526771" w:rsidRPr="00EA6502" w:rsidRDefault="00526771" w:rsidP="004E6589">
            <w:pPr>
              <w:pStyle w:val="TableHeader"/>
              <w:rPr>
                <w:sz w:val="20"/>
                <w:szCs w:val="20"/>
              </w:rPr>
            </w:pPr>
            <w:r w:rsidRPr="00EA6502">
              <w:rPr>
                <w:sz w:val="20"/>
                <w:szCs w:val="20"/>
                <w:lang w:val="nb-NO"/>
              </w:rPr>
              <w:t>Tracing Information</w:t>
            </w: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18CE2C76" w14:textId="77777777" w:rsidR="00526771" w:rsidRPr="00EA6502" w:rsidRDefault="00526771" w:rsidP="004E6589">
            <w:pPr>
              <w:pStyle w:val="TableHeader"/>
              <w:rPr>
                <w:sz w:val="20"/>
                <w:szCs w:val="20"/>
                <w:lang w:val="nb-NO"/>
              </w:rPr>
            </w:pPr>
            <w:r w:rsidRPr="00EA6502">
              <w:rPr>
                <w:sz w:val="20"/>
                <w:szCs w:val="20"/>
                <w:lang w:val="nb-NO"/>
              </w:rPr>
              <w:t>Value</w:t>
            </w:r>
          </w:p>
        </w:tc>
      </w:tr>
      <w:tr w:rsidR="00662D28" w14:paraId="228F2D5A" w14:textId="77777777" w:rsidTr="008A4DC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1912D53C" w14:textId="77777777" w:rsidR="00662D28" w:rsidRDefault="00662D28" w:rsidP="008A4DC7">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028B2CA7" w14:textId="77777777" w:rsidR="00662D28" w:rsidRDefault="00662D28" w:rsidP="008A4DC7">
            <w:pPr>
              <w:pStyle w:val="Table"/>
              <w:rPr>
                <w:i/>
                <w:color w:val="3DB5EA" w:themeColor="text1" w:themeTint="80"/>
                <w:lang w:val="nb-NO"/>
              </w:rPr>
            </w:pPr>
            <w:r>
              <w:rPr>
                <w:i/>
                <w:color w:val="3DB5EA" w:themeColor="text1" w:themeTint="80"/>
                <w:lang w:val="nb-NO"/>
              </w:rPr>
              <w:t>Spec.data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303CAB95" w14:textId="3802BCD8" w:rsidR="00662D28" w:rsidRPr="008D4447" w:rsidRDefault="00662D28" w:rsidP="00662D28">
            <w:pPr>
              <w:pStyle w:val="Table"/>
              <w:rPr>
                <w:i/>
                <w:color w:val="3DB5EA" w:themeColor="text1" w:themeTint="80"/>
                <w:lang w:val="en-US"/>
              </w:rPr>
            </w:pPr>
            <w:r w:rsidRPr="008D4447">
              <w:rPr>
                <w:i/>
                <w:color w:val="3DB5EA" w:themeColor="text1" w:themeTint="80"/>
                <w:lang w:val="en-US"/>
              </w:rPr>
              <w:t xml:space="preserve">Trace into the </w:t>
            </w:r>
            <w:r>
              <w:rPr>
                <w:i/>
                <w:color w:val="3DB5EA" w:themeColor="text1" w:themeTint="80"/>
                <w:lang w:val="en-US"/>
              </w:rPr>
              <w:t>service specification data model</w:t>
            </w:r>
            <w:r w:rsidRPr="008D4447">
              <w:rPr>
                <w:i/>
                <w:color w:val="3DB5EA" w:themeColor="text1" w:themeTint="80"/>
                <w:lang w:val="en-US"/>
              </w:rPr>
              <w:t xml:space="preserve"> for </w:t>
            </w:r>
            <w:r>
              <w:rPr>
                <w:i/>
                <w:color w:val="3DB5EA" w:themeColor="text1" w:themeTint="80"/>
                <w:lang w:val="en-US"/>
              </w:rPr>
              <w:t>the number attribute</w:t>
            </w:r>
          </w:p>
        </w:tc>
      </w:tr>
      <w:tr w:rsidR="00526771" w:rsidRPr="000151DA" w14:paraId="44CBFD9A"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7C2BC637" w14:textId="77777777" w:rsidR="00526771" w:rsidRPr="000151DA" w:rsidRDefault="00526771" w:rsidP="004E6589">
            <w:pPr>
              <w:pStyle w:val="Table"/>
              <w:rPr>
                <w:b/>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366024C4" w14:textId="3073CFDB" w:rsidR="00526771" w:rsidRPr="00C72624" w:rsidRDefault="007C6D62" w:rsidP="004E6589">
            <w:pPr>
              <w:pStyle w:val="Table"/>
              <w:rPr>
                <w:i/>
              </w:rPr>
            </w:pPr>
            <w:r w:rsidRPr="00C72624">
              <w:rPr>
                <w:i/>
                <w:color w:val="3DB5EA" w:themeColor="text1" w:themeTint="80"/>
                <w:lang w:val="nb-NO"/>
              </w:rPr>
              <w:t>External model trace</w:t>
            </w: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216F458D" w14:textId="4D33B2BB" w:rsidR="00526771" w:rsidRPr="00C72624" w:rsidRDefault="00526771" w:rsidP="004E6589">
            <w:pPr>
              <w:pStyle w:val="Table"/>
              <w:rPr>
                <w:i/>
              </w:rPr>
            </w:pPr>
            <w:r w:rsidRPr="00C72624">
              <w:rPr>
                <w:i/>
                <w:color w:val="3DB5EA" w:themeColor="text1" w:themeTint="80"/>
                <w:lang w:val="en-US"/>
              </w:rPr>
              <w:t xml:space="preserve">Trace into the logical or physical model for </w:t>
            </w:r>
            <w:r w:rsidR="00811139">
              <w:rPr>
                <w:i/>
                <w:color w:val="3DB5EA" w:themeColor="text1" w:themeTint="80"/>
                <w:lang w:val="en-US"/>
              </w:rPr>
              <w:t xml:space="preserve">the number </w:t>
            </w:r>
            <w:r w:rsidRPr="00C72624">
              <w:rPr>
                <w:i/>
                <w:color w:val="3DB5EA" w:themeColor="text1" w:themeTint="80"/>
                <w:lang w:val="en-US"/>
              </w:rPr>
              <w:t xml:space="preserve">attribute </w:t>
            </w:r>
          </w:p>
        </w:tc>
      </w:tr>
      <w:tr w:rsidR="00526771" w:rsidRPr="00EA6502" w14:paraId="14E66EE1" w14:textId="77777777" w:rsidTr="00400FF7">
        <w:trPr>
          <w:trHeight w:val="230"/>
          <w:tblHeader/>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60CCCC71" w14:textId="77777777" w:rsidR="00526771" w:rsidRPr="00EA6502" w:rsidRDefault="00526771" w:rsidP="004E6589">
            <w:pPr>
              <w:pStyle w:val="TableHeader"/>
              <w:rPr>
                <w:sz w:val="20"/>
                <w:szCs w:val="20"/>
              </w:rPr>
            </w:pPr>
          </w:p>
        </w:tc>
        <w:tc>
          <w:tcPr>
            <w:tcW w:w="2295"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2BCC008A" w14:textId="77777777" w:rsidR="00526771" w:rsidRPr="00EA6502" w:rsidRDefault="00526771" w:rsidP="004E6589">
            <w:pPr>
              <w:pStyle w:val="TableHeader"/>
              <w:rPr>
                <w:sz w:val="20"/>
                <w:szCs w:val="20"/>
              </w:rPr>
            </w:pPr>
            <w:r w:rsidRPr="00EA6502">
              <w:rPr>
                <w:sz w:val="20"/>
                <w:szCs w:val="20"/>
                <w:lang w:val="nb-NO"/>
              </w:rPr>
              <w:t>Attribute Name</w:t>
            </w:r>
          </w:p>
        </w:tc>
        <w:tc>
          <w:tcPr>
            <w:tcW w:w="170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C3D80C7" w14:textId="77777777" w:rsidR="00526771" w:rsidRPr="00EA6502" w:rsidRDefault="00526771" w:rsidP="004E6589">
            <w:pPr>
              <w:pStyle w:val="TableHeader"/>
              <w:rPr>
                <w:sz w:val="20"/>
                <w:szCs w:val="20"/>
              </w:rPr>
            </w:pPr>
            <w:r w:rsidRPr="00EA6502">
              <w:rPr>
                <w:sz w:val="20"/>
                <w:szCs w:val="20"/>
                <w:lang w:val="nb-NO"/>
              </w:rPr>
              <w:t>Type</w:t>
            </w:r>
          </w:p>
        </w:tc>
        <w:tc>
          <w:tcPr>
            <w:tcW w:w="5245" w:type="dxa"/>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E82398B" w14:textId="77777777" w:rsidR="00526771" w:rsidRPr="00EA6502" w:rsidRDefault="00526771" w:rsidP="004E6589">
            <w:pPr>
              <w:pStyle w:val="TableHeader"/>
              <w:rPr>
                <w:sz w:val="20"/>
                <w:szCs w:val="20"/>
              </w:rPr>
            </w:pPr>
            <w:r w:rsidRPr="00EA6502">
              <w:rPr>
                <w:sz w:val="20"/>
                <w:szCs w:val="20"/>
              </w:rPr>
              <w:t>Description</w:t>
            </w:r>
          </w:p>
        </w:tc>
      </w:tr>
      <w:tr w:rsidR="00526771" w14:paraId="56350A74" w14:textId="77777777" w:rsidTr="0057566F">
        <w:trPr>
          <w:trHeight w:val="2"/>
        </w:trPr>
        <w:tc>
          <w:tcPr>
            <w:tcW w:w="540" w:type="dxa"/>
            <w:tcBorders>
              <w:top w:val="single" w:sz="2" w:space="0" w:color="auto"/>
              <w:left w:val="single" w:sz="2" w:space="0" w:color="auto"/>
              <w:bottom w:val="single" w:sz="2" w:space="0" w:color="auto"/>
              <w:right w:val="single" w:sz="2" w:space="0" w:color="auto"/>
            </w:tcBorders>
            <w:shd w:val="clear" w:color="auto" w:fill="FFFFFF"/>
          </w:tcPr>
          <w:p w14:paraId="67385812" w14:textId="77777777" w:rsidR="00526771" w:rsidRDefault="00526771" w:rsidP="004E6589">
            <w:pPr>
              <w:pStyle w:val="Table"/>
            </w:pPr>
          </w:p>
        </w:tc>
        <w:tc>
          <w:tcPr>
            <w:tcW w:w="2295" w:type="dxa"/>
            <w:gridSpan w:val="2"/>
            <w:tcBorders>
              <w:top w:val="single" w:sz="2" w:space="0" w:color="auto"/>
              <w:left w:val="single" w:sz="2" w:space="0" w:color="auto"/>
              <w:bottom w:val="single" w:sz="2" w:space="0" w:color="auto"/>
              <w:right w:val="single" w:sz="2" w:space="0" w:color="auto"/>
            </w:tcBorders>
            <w:shd w:val="clear" w:color="auto" w:fill="FFFFFF"/>
          </w:tcPr>
          <w:p w14:paraId="77979C6D" w14:textId="11550E93" w:rsidR="00526771" w:rsidRPr="001775A9" w:rsidRDefault="000151DA" w:rsidP="000151DA">
            <w:pPr>
              <w:pStyle w:val="Table"/>
              <w:ind w:left="0"/>
              <w:rPr>
                <w:i/>
                <w:color w:val="3DB5EA" w:themeColor="text1" w:themeTint="80"/>
                <w:lang w:val="en-US"/>
              </w:rPr>
            </w:pPr>
            <w:r>
              <w:rPr>
                <w:i/>
                <w:color w:val="3DB5EA" w:themeColor="text1" w:themeTint="80"/>
                <w:lang w:val="en-US"/>
              </w:rPr>
              <w:t>…</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0E590566" w14:textId="3A9A3730" w:rsidR="00526771" w:rsidRPr="001775A9" w:rsidRDefault="00526771" w:rsidP="004E6589">
            <w:pPr>
              <w:pStyle w:val="Table"/>
              <w:rPr>
                <w:i/>
                <w:color w:val="3DB5EA" w:themeColor="text1" w:themeTint="80"/>
                <w:lang w:val="en-US"/>
              </w:rPr>
            </w:pPr>
          </w:p>
        </w:tc>
        <w:tc>
          <w:tcPr>
            <w:tcW w:w="5245" w:type="dxa"/>
            <w:tcBorders>
              <w:top w:val="single" w:sz="2" w:space="0" w:color="auto"/>
              <w:left w:val="single" w:sz="2" w:space="0" w:color="auto"/>
              <w:bottom w:val="single" w:sz="2" w:space="0" w:color="auto"/>
              <w:right w:val="single" w:sz="2" w:space="0" w:color="auto"/>
            </w:tcBorders>
            <w:shd w:val="clear" w:color="auto" w:fill="FFFFFF"/>
          </w:tcPr>
          <w:p w14:paraId="0830E104" w14:textId="2EC0EEE9" w:rsidR="00526771" w:rsidRPr="008D4447" w:rsidRDefault="00526771" w:rsidP="004E6589">
            <w:pPr>
              <w:pStyle w:val="Table"/>
              <w:rPr>
                <w:i/>
                <w:lang w:val="en-US"/>
              </w:rPr>
            </w:pPr>
          </w:p>
        </w:tc>
      </w:tr>
      <w:tr w:rsidR="00526771" w:rsidRPr="00094425" w14:paraId="0BC60F97" w14:textId="77777777" w:rsidTr="00400FF7">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4BDEE03A" w14:textId="77777777" w:rsidR="00526771" w:rsidRPr="00094425" w:rsidRDefault="00526771" w:rsidP="004E6589">
            <w:pPr>
              <w:pStyle w:val="TableHeader"/>
              <w:rPr>
                <w:sz w:val="20"/>
              </w:rPr>
            </w:pPr>
          </w:p>
        </w:tc>
        <w:tc>
          <w:tcPr>
            <w:tcW w:w="2551"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404CF3FA" w14:textId="6BF77719" w:rsidR="00526771" w:rsidRPr="00094425" w:rsidRDefault="00526771" w:rsidP="004E6589">
            <w:pPr>
              <w:pStyle w:val="TableHeader"/>
              <w:rPr>
                <w:sz w:val="20"/>
              </w:rPr>
            </w:pP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63388EAB" w14:textId="5083D10B" w:rsidR="00526771" w:rsidRPr="00094425" w:rsidRDefault="00526771" w:rsidP="004E6589">
            <w:pPr>
              <w:pStyle w:val="TableHeader"/>
              <w:rPr>
                <w:sz w:val="20"/>
                <w:lang w:val="nb-NO"/>
              </w:rPr>
            </w:pPr>
          </w:p>
        </w:tc>
      </w:tr>
      <w:tr w:rsidR="00526771" w14:paraId="560F1BB0" w14:textId="77777777" w:rsidTr="0057566F">
        <w:trPr>
          <w:trHeight w:val="2"/>
        </w:trPr>
        <w:tc>
          <w:tcPr>
            <w:tcW w:w="993" w:type="dxa"/>
            <w:gridSpan w:val="2"/>
            <w:tcBorders>
              <w:top w:val="single" w:sz="2" w:space="0" w:color="auto"/>
              <w:left w:val="single" w:sz="2" w:space="0" w:color="auto"/>
              <w:bottom w:val="single" w:sz="2" w:space="0" w:color="auto"/>
              <w:right w:val="single" w:sz="2" w:space="0" w:color="auto"/>
            </w:tcBorders>
            <w:shd w:val="clear" w:color="auto" w:fill="FFFFFF"/>
          </w:tcPr>
          <w:p w14:paraId="4850C2AF" w14:textId="77777777" w:rsidR="00526771" w:rsidRDefault="00526771" w:rsidP="004E6589">
            <w:pPr>
              <w:pStyle w:val="Table"/>
            </w:pPr>
          </w:p>
        </w:tc>
        <w:tc>
          <w:tcPr>
            <w:tcW w:w="2551" w:type="dxa"/>
            <w:gridSpan w:val="2"/>
            <w:tcBorders>
              <w:top w:val="single" w:sz="2" w:space="0" w:color="auto"/>
              <w:left w:val="single" w:sz="2" w:space="0" w:color="auto"/>
              <w:bottom w:val="single" w:sz="2" w:space="0" w:color="auto"/>
              <w:right w:val="single" w:sz="2" w:space="0" w:color="auto"/>
            </w:tcBorders>
            <w:shd w:val="clear" w:color="auto" w:fill="FFFFFF"/>
          </w:tcPr>
          <w:p w14:paraId="5D49A191" w14:textId="2BCBA9FF" w:rsidR="00526771" w:rsidRPr="00094425" w:rsidRDefault="00526771" w:rsidP="004E6589">
            <w:pPr>
              <w:pStyle w:val="Table"/>
              <w:rPr>
                <w:i/>
              </w:rPr>
            </w:pP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6CC82A63" w14:textId="0FA0EDB3" w:rsidR="00526771" w:rsidRPr="008D4447" w:rsidRDefault="00526771" w:rsidP="004E6589">
            <w:pPr>
              <w:pStyle w:val="Table"/>
              <w:rPr>
                <w:i/>
              </w:rPr>
            </w:pPr>
          </w:p>
        </w:tc>
      </w:tr>
      <w:tr w:rsidR="0057566F" w:rsidRPr="00EA6502" w14:paraId="0BD1C8E9" w14:textId="77777777" w:rsidTr="00400FF7">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37587481" w14:textId="6237EEDA" w:rsidR="0057566F" w:rsidRPr="00EA6502" w:rsidRDefault="0057566F" w:rsidP="004E6589">
            <w:pPr>
              <w:pStyle w:val="TableHeader"/>
              <w:rPr>
                <w:sz w:val="20"/>
                <w:szCs w:val="20"/>
              </w:rPr>
            </w:pPr>
          </w:p>
        </w:tc>
        <w:tc>
          <w:tcPr>
            <w:tcW w:w="6237" w:type="dxa"/>
            <w:gridSpan w:val="2"/>
            <w:tcBorders>
              <w:top w:val="single" w:sz="2" w:space="0" w:color="auto"/>
              <w:left w:val="single" w:sz="2" w:space="0" w:color="auto"/>
              <w:bottom w:val="single" w:sz="2" w:space="0" w:color="auto"/>
              <w:right w:val="single" w:sz="2" w:space="0" w:color="auto"/>
            </w:tcBorders>
            <w:shd w:val="clear" w:color="auto" w:fill="C2D69B" w:themeFill="accent3" w:themeFillTint="99"/>
          </w:tcPr>
          <w:p w14:paraId="577A59BF" w14:textId="3F45576E" w:rsidR="0057566F" w:rsidRPr="00EA6502" w:rsidRDefault="0057566F" w:rsidP="004E6589">
            <w:pPr>
              <w:pStyle w:val="TableHeader"/>
              <w:rPr>
                <w:sz w:val="20"/>
                <w:szCs w:val="20"/>
                <w:lang w:val="nb-NO"/>
              </w:rPr>
            </w:pPr>
          </w:p>
        </w:tc>
      </w:tr>
      <w:tr w:rsidR="00526771" w14:paraId="482CADA1" w14:textId="77777777" w:rsidTr="0057566F">
        <w:trPr>
          <w:trHeight w:val="242"/>
          <w:tblHeader/>
        </w:trPr>
        <w:tc>
          <w:tcPr>
            <w:tcW w:w="3544" w:type="dxa"/>
            <w:gridSpan w:val="4"/>
            <w:tcBorders>
              <w:top w:val="single" w:sz="2" w:space="0" w:color="auto"/>
              <w:left w:val="single" w:sz="2" w:space="0" w:color="auto"/>
              <w:bottom w:val="single" w:sz="2" w:space="0" w:color="auto"/>
              <w:right w:val="single" w:sz="2" w:space="0" w:color="auto"/>
            </w:tcBorders>
            <w:shd w:val="clear" w:color="auto" w:fill="FFFFFF"/>
          </w:tcPr>
          <w:p w14:paraId="4F56E027" w14:textId="375435AD" w:rsidR="00526771" w:rsidRDefault="00526771" w:rsidP="004E6589">
            <w:pPr>
              <w:pStyle w:val="Table"/>
            </w:pPr>
          </w:p>
        </w:tc>
        <w:tc>
          <w:tcPr>
            <w:tcW w:w="6237" w:type="dxa"/>
            <w:gridSpan w:val="2"/>
            <w:tcBorders>
              <w:top w:val="single" w:sz="2" w:space="0" w:color="auto"/>
              <w:left w:val="single" w:sz="2" w:space="0" w:color="auto"/>
              <w:bottom w:val="single" w:sz="2" w:space="0" w:color="auto"/>
              <w:right w:val="single" w:sz="2" w:space="0" w:color="auto"/>
            </w:tcBorders>
            <w:shd w:val="clear" w:color="auto" w:fill="FFFFFF"/>
          </w:tcPr>
          <w:p w14:paraId="52E22184" w14:textId="16D2FD83" w:rsidR="00526771" w:rsidRDefault="00526771" w:rsidP="004E6589">
            <w:pPr>
              <w:pStyle w:val="Table"/>
            </w:pPr>
          </w:p>
        </w:tc>
      </w:tr>
    </w:tbl>
    <w:p w14:paraId="1EE6348D" w14:textId="77777777" w:rsidR="00897AE8" w:rsidRDefault="00897AE8" w:rsidP="00897AE8"/>
    <w:p w14:paraId="38816FFC" w14:textId="535C82E1" w:rsidR="00741FF5" w:rsidRDefault="00741FF5" w:rsidP="00741FF5">
      <w:r>
        <w:t xml:space="preserve">An XML schema for this data model is </w:t>
      </w:r>
      <w:r w:rsidR="00716228">
        <w:t xml:space="preserve">included in the formal service </w:t>
      </w:r>
      <w:r w:rsidR="00E83EE1">
        <w:t xml:space="preserve">design </w:t>
      </w:r>
      <w:r w:rsidR="00716228">
        <w:t>xml file attached</w:t>
      </w:r>
      <w:r>
        <w:t xml:space="preserve"> in </w:t>
      </w:r>
      <w:r w:rsidR="00930453">
        <w:fldChar w:fldCharType="begin"/>
      </w:r>
      <w:r w:rsidR="00930453">
        <w:instrText xml:space="preserve"> REF _Ref449427555 \r \h </w:instrText>
      </w:r>
      <w:r w:rsidR="00930453">
        <w:fldChar w:fldCharType="separate"/>
      </w:r>
      <w:r w:rsidR="00440130">
        <w:t>Appendix A</w:t>
      </w:r>
      <w:r w:rsidR="00930453">
        <w:fldChar w:fldCharType="end"/>
      </w:r>
      <w:r w:rsidR="00BF1985">
        <w:t>.</w:t>
      </w:r>
    </w:p>
    <w:p w14:paraId="54AAF83B" w14:textId="7215BF40" w:rsidR="00222936" w:rsidRDefault="00222936" w:rsidP="00222936">
      <w:pPr>
        <w:pStyle w:val="Overskrift2"/>
      </w:pPr>
      <w:bookmarkStart w:id="25" w:name="_Toc459370119"/>
      <w:r>
        <w:t>Service Internal Data Model (optional)</w:t>
      </w:r>
      <w:bookmarkEnd w:id="25"/>
    </w:p>
    <w:p w14:paraId="7F47A608" w14:textId="62395971" w:rsidR="00F23F28" w:rsidRPr="00990C10" w:rsidRDefault="00F23F28" w:rsidP="00F23F28">
      <w:pPr>
        <w:rPr>
          <w:i/>
          <w:color w:val="3DB5EA" w:themeColor="text1" w:themeTint="80"/>
        </w:rPr>
      </w:pPr>
      <w:r>
        <w:rPr>
          <w:i/>
          <w:color w:val="3DB5EA" w:themeColor="text1" w:themeTint="80"/>
        </w:rPr>
        <w:t>Optionally, this section may provide a description of the internal data model</w:t>
      </w:r>
      <w:r w:rsidR="00970C88">
        <w:rPr>
          <w:i/>
          <w:color w:val="3DB5EA" w:themeColor="text1" w:themeTint="80"/>
        </w:rPr>
        <w:t>, as it seems appropriate to the service provider and/or the service consumer side. Such</w:t>
      </w:r>
      <w:r w:rsidR="005F645F">
        <w:rPr>
          <w:i/>
          <w:color w:val="3DB5EA" w:themeColor="text1" w:themeTint="80"/>
        </w:rPr>
        <w:t xml:space="preserve"> description </w:t>
      </w:r>
      <w:r w:rsidR="00762F8B">
        <w:rPr>
          <w:i/>
          <w:color w:val="3DB5EA" w:themeColor="text1" w:themeTint="80"/>
        </w:rPr>
        <w:t xml:space="preserve">might be helpful </w:t>
      </w:r>
      <w:r w:rsidR="00D47356">
        <w:rPr>
          <w:i/>
          <w:color w:val="3DB5EA" w:themeColor="text1" w:themeTint="80"/>
        </w:rPr>
        <w:t>for the understanding as it provides additional</w:t>
      </w:r>
      <w:r w:rsidR="00762F8B">
        <w:rPr>
          <w:i/>
          <w:color w:val="3DB5EA" w:themeColor="text1" w:themeTint="80"/>
        </w:rPr>
        <w:t xml:space="preserve"> information </w:t>
      </w:r>
      <w:r w:rsidR="001E3705">
        <w:rPr>
          <w:i/>
          <w:color w:val="3DB5EA" w:themeColor="text1" w:themeTint="80"/>
        </w:rPr>
        <w:t>of how the service might be built. However, it has</w:t>
      </w:r>
      <w:r w:rsidR="005F645F">
        <w:rPr>
          <w:i/>
          <w:color w:val="3DB5EA" w:themeColor="text1" w:themeTint="80"/>
        </w:rPr>
        <w:t xml:space="preserve"> to be seen as </w:t>
      </w:r>
      <w:r w:rsidR="00C35912">
        <w:rPr>
          <w:i/>
          <w:color w:val="3DB5EA" w:themeColor="text1" w:themeTint="80"/>
        </w:rPr>
        <w:t>exempl</w:t>
      </w:r>
      <w:r w:rsidR="001E3705">
        <w:rPr>
          <w:i/>
          <w:color w:val="3DB5EA" w:themeColor="text1" w:themeTint="80"/>
        </w:rPr>
        <w:t>ary only – it is not a</w:t>
      </w:r>
      <w:r w:rsidR="00A7013A">
        <w:rPr>
          <w:i/>
          <w:color w:val="3DB5EA" w:themeColor="text1" w:themeTint="80"/>
        </w:rPr>
        <w:t>n</w:t>
      </w:r>
      <w:r w:rsidR="001E3705">
        <w:rPr>
          <w:i/>
          <w:color w:val="3DB5EA" w:themeColor="text1" w:themeTint="80"/>
        </w:rPr>
        <w:t xml:space="preserve"> </w:t>
      </w:r>
      <w:r w:rsidR="00AB6A47">
        <w:rPr>
          <w:i/>
          <w:color w:val="3DB5EA" w:themeColor="text1" w:themeTint="80"/>
        </w:rPr>
        <w:t>authoritative</w:t>
      </w:r>
      <w:r w:rsidR="001E3705">
        <w:rPr>
          <w:i/>
          <w:color w:val="3DB5EA" w:themeColor="text1" w:themeTint="80"/>
        </w:rPr>
        <w:t xml:space="preserve"> part of the service</w:t>
      </w:r>
      <w:r w:rsidR="00A7013A">
        <w:rPr>
          <w:i/>
          <w:color w:val="3DB5EA" w:themeColor="text1" w:themeTint="80"/>
        </w:rPr>
        <w:t xml:space="preserve"> </w:t>
      </w:r>
      <w:r w:rsidR="005E3C14">
        <w:rPr>
          <w:i/>
          <w:color w:val="3DB5EA" w:themeColor="text1" w:themeTint="80"/>
        </w:rPr>
        <w:t>design description</w:t>
      </w:r>
      <w:r>
        <w:rPr>
          <w:i/>
          <w:color w:val="3DB5EA" w:themeColor="text1" w:themeTint="80"/>
        </w:rPr>
        <w:t>.</w:t>
      </w:r>
    </w:p>
    <w:p w14:paraId="1EBD3844" w14:textId="229FD965" w:rsidR="00D64AB1" w:rsidRPr="00652A71" w:rsidRDefault="008A713A" w:rsidP="00947F46">
      <w:pPr>
        <w:pStyle w:val="Overskrift1"/>
      </w:pPr>
      <w:bookmarkStart w:id="26" w:name="_Ref458686626"/>
      <w:bookmarkStart w:id="27" w:name="_Toc459370120"/>
      <w:r w:rsidRPr="00652A71">
        <w:lastRenderedPageBreak/>
        <w:t xml:space="preserve">Service </w:t>
      </w:r>
      <w:r w:rsidR="00F36A93">
        <w:t>I</w:t>
      </w:r>
      <w:r w:rsidRPr="00652A71">
        <w:t xml:space="preserve">nterface </w:t>
      </w:r>
      <w:r w:rsidR="00F36A93">
        <w:t>Design</w:t>
      </w:r>
      <w:bookmarkEnd w:id="26"/>
      <w:bookmarkEnd w:id="27"/>
    </w:p>
    <w:p w14:paraId="1EBD3845" w14:textId="3DF1D1A5" w:rsidR="008A713A" w:rsidRDefault="008A713A" w:rsidP="008A713A">
      <w:r>
        <w:t xml:space="preserve">This chapter describes the details of each </w:t>
      </w:r>
      <w:r w:rsidR="00BE0005">
        <w:t xml:space="preserve">service </w:t>
      </w:r>
      <w:r>
        <w:t xml:space="preserve">interface. One sub-chapter </w:t>
      </w:r>
      <w:r w:rsidR="00A24C35">
        <w:t>is provided</w:t>
      </w:r>
      <w:r>
        <w:t xml:space="preserve"> for each Service Interface.</w:t>
      </w:r>
    </w:p>
    <w:p w14:paraId="1EBD3846" w14:textId="3C49E5B5" w:rsidR="008A713A" w:rsidRDefault="008A713A" w:rsidP="008A713A">
      <w:r>
        <w:t xml:space="preserve">The Service Interface </w:t>
      </w:r>
      <w:r w:rsidR="00F36A93">
        <w:t xml:space="preserve">design </w:t>
      </w:r>
      <w:r>
        <w:t xml:space="preserve">covers the static design description while the dynamic design (behaviour) is described in chapter </w:t>
      </w:r>
      <w:r w:rsidR="00574B0B">
        <w:fldChar w:fldCharType="begin"/>
      </w:r>
      <w:r w:rsidR="00574B0B">
        <w:instrText xml:space="preserve"> REF _Ref444681126 \r \h </w:instrText>
      </w:r>
      <w:r w:rsidR="00574B0B">
        <w:fldChar w:fldCharType="separate"/>
      </w:r>
      <w:r w:rsidR="00440130">
        <w:t>7</w:t>
      </w:r>
      <w:r w:rsidR="00574B0B">
        <w:fldChar w:fldCharType="end"/>
      </w:r>
      <w:r w:rsidR="00574B0B">
        <w:t>.</w:t>
      </w:r>
    </w:p>
    <w:p w14:paraId="6DFD4E1C" w14:textId="77777777" w:rsidR="007D0ED0" w:rsidRDefault="008A713A" w:rsidP="008A713A">
      <w:pPr>
        <w:rPr>
          <w:i/>
          <w:color w:val="3DB5EA" w:themeColor="text1" w:themeTint="80"/>
        </w:rPr>
      </w:pPr>
      <w:r w:rsidRPr="00C95380">
        <w:rPr>
          <w:i/>
          <w:color w:val="3DB5EA" w:themeColor="text1" w:themeTint="80"/>
        </w:rPr>
        <w:t>The static interface description is vital since it describes how the interfaces shall be constructed.</w:t>
      </w:r>
      <w:r w:rsidR="00E83EE1">
        <w:rPr>
          <w:i/>
          <w:color w:val="3DB5EA" w:themeColor="text1" w:themeTint="80"/>
        </w:rPr>
        <w:t xml:space="preserve"> The structure of this section is identical to the structure of the Service Interface Specifications section in the service specification document. </w:t>
      </w:r>
      <w:r w:rsidR="007D0ED0">
        <w:rPr>
          <w:i/>
          <w:color w:val="3DB5EA" w:themeColor="text1" w:themeTint="80"/>
        </w:rPr>
        <w:t>This section may be limited to references to the service specification document, if all of the following conditions are fulfilled:</w:t>
      </w:r>
    </w:p>
    <w:p w14:paraId="469430B0" w14:textId="4CF35B7A" w:rsidR="007D0ED0" w:rsidRDefault="00E83EE1" w:rsidP="000B4DC5">
      <w:pPr>
        <w:pStyle w:val="Listeafsnit"/>
        <w:numPr>
          <w:ilvl w:val="0"/>
          <w:numId w:val="23"/>
        </w:numPr>
        <w:rPr>
          <w:i/>
          <w:color w:val="3DB5EA" w:themeColor="text1" w:themeTint="80"/>
        </w:rPr>
      </w:pPr>
      <w:r w:rsidRPr="000B4DC5">
        <w:rPr>
          <w:i/>
          <w:color w:val="3DB5EA" w:themeColor="text1" w:themeTint="80"/>
        </w:rPr>
        <w:t xml:space="preserve">the service </w:t>
      </w:r>
      <w:r w:rsidR="007D0ED0" w:rsidRPr="000B4DC5">
        <w:rPr>
          <w:i/>
          <w:color w:val="3DB5EA" w:themeColor="text1" w:themeTint="80"/>
        </w:rPr>
        <w:t>design reflects the service interfaces in a 1:1 manner</w:t>
      </w:r>
      <w:r w:rsidR="00D003C3">
        <w:rPr>
          <w:i/>
          <w:color w:val="3DB5EA" w:themeColor="text1" w:themeTint="80"/>
        </w:rPr>
        <w:t>,</w:t>
      </w:r>
    </w:p>
    <w:p w14:paraId="1EBD3847" w14:textId="2F093C7A" w:rsidR="008A713A" w:rsidRDefault="007D0ED0" w:rsidP="000B4DC5">
      <w:pPr>
        <w:pStyle w:val="Listeafsnit"/>
        <w:numPr>
          <w:ilvl w:val="0"/>
          <w:numId w:val="23"/>
        </w:numPr>
        <w:rPr>
          <w:i/>
          <w:color w:val="3DB5EA" w:themeColor="text1" w:themeTint="80"/>
        </w:rPr>
      </w:pPr>
      <w:r w:rsidRPr="000B4DC5">
        <w:rPr>
          <w:i/>
          <w:color w:val="3DB5EA" w:themeColor="text1" w:themeTint="80"/>
        </w:rPr>
        <w:t xml:space="preserve">the service interfaces are sufficiently </w:t>
      </w:r>
      <w:r>
        <w:rPr>
          <w:i/>
          <w:color w:val="3DB5EA" w:themeColor="text1" w:themeTint="80"/>
        </w:rPr>
        <w:t>described in the service specification</w:t>
      </w:r>
      <w:r w:rsidR="00D003C3">
        <w:rPr>
          <w:i/>
          <w:color w:val="3DB5EA" w:themeColor="text1" w:themeTint="80"/>
        </w:rPr>
        <w:t>,</w:t>
      </w:r>
    </w:p>
    <w:p w14:paraId="4C076CB4" w14:textId="2FB55C65" w:rsidR="007D0ED0" w:rsidRPr="000B4DC5" w:rsidRDefault="007D0ED0" w:rsidP="000B4DC5">
      <w:pPr>
        <w:pStyle w:val="Listeafsnit"/>
        <w:numPr>
          <w:ilvl w:val="0"/>
          <w:numId w:val="23"/>
        </w:numPr>
        <w:rPr>
          <w:i/>
          <w:color w:val="3DB5EA" w:themeColor="text1" w:themeTint="80"/>
        </w:rPr>
      </w:pPr>
      <w:r>
        <w:rPr>
          <w:i/>
          <w:color w:val="3DB5EA" w:themeColor="text1" w:themeTint="80"/>
        </w:rPr>
        <w:t xml:space="preserve">the physical data model (section </w:t>
      </w:r>
      <w:r w:rsidR="00D003C3">
        <w:rPr>
          <w:i/>
          <w:color w:val="3DB5EA" w:themeColor="text1" w:themeTint="80"/>
        </w:rPr>
        <w:fldChar w:fldCharType="begin"/>
      </w:r>
      <w:r w:rsidR="00D003C3">
        <w:rPr>
          <w:i/>
          <w:color w:val="3DB5EA" w:themeColor="text1" w:themeTint="80"/>
        </w:rPr>
        <w:instrText xml:space="preserve"> REF _Ref447880650 \r \h </w:instrText>
      </w:r>
      <w:r w:rsidR="00D003C3">
        <w:rPr>
          <w:i/>
          <w:color w:val="3DB5EA" w:themeColor="text1" w:themeTint="80"/>
        </w:rPr>
      </w:r>
      <w:r w:rsidR="00D003C3">
        <w:rPr>
          <w:i/>
          <w:color w:val="3DB5EA" w:themeColor="text1" w:themeTint="80"/>
        </w:rPr>
        <w:fldChar w:fldCharType="separate"/>
      </w:r>
      <w:r w:rsidR="00440130">
        <w:rPr>
          <w:i/>
          <w:color w:val="3DB5EA" w:themeColor="text1" w:themeTint="80"/>
        </w:rPr>
        <w:t>5</w:t>
      </w:r>
      <w:r w:rsidR="00D003C3">
        <w:rPr>
          <w:i/>
          <w:color w:val="3DB5EA" w:themeColor="text1" w:themeTint="80"/>
        </w:rPr>
        <w:fldChar w:fldCharType="end"/>
      </w:r>
      <w:r w:rsidR="00D003C3">
        <w:rPr>
          <w:i/>
          <w:color w:val="3DB5EA" w:themeColor="text1" w:themeTint="80"/>
        </w:rPr>
        <w:t>) contains an unambiguous mapping of all payload data items of the service specification to the detailed physical data items.</w:t>
      </w:r>
    </w:p>
    <w:p w14:paraId="1EBD3848" w14:textId="77777777" w:rsidR="008A713A" w:rsidRPr="00C95380" w:rsidRDefault="008A713A" w:rsidP="008A713A">
      <w:pPr>
        <w:rPr>
          <w:i/>
          <w:color w:val="3DB5EA" w:themeColor="text1" w:themeTint="80"/>
        </w:rPr>
      </w:pPr>
      <w:r w:rsidRPr="00C95380">
        <w:rPr>
          <w:i/>
          <w:color w:val="3DB5EA" w:themeColor="text1" w:themeTint="80"/>
        </w:rPr>
        <w:t>Architectural elements applicable for this description are:</w:t>
      </w:r>
    </w:p>
    <w:p w14:paraId="1EBD3849" w14:textId="77777777" w:rsidR="008A713A" w:rsidRPr="00C95380" w:rsidRDefault="008A713A" w:rsidP="0039254F">
      <w:pPr>
        <w:pStyle w:val="BulletList1"/>
        <w:rPr>
          <w:i/>
          <w:color w:val="3DB5EA" w:themeColor="text1" w:themeTint="80"/>
        </w:rPr>
      </w:pPr>
      <w:r w:rsidRPr="00C95380">
        <w:rPr>
          <w:i/>
          <w:color w:val="3DB5EA" w:themeColor="text1" w:themeTint="80"/>
        </w:rPr>
        <w:t>Service Interfaces</w:t>
      </w:r>
    </w:p>
    <w:p w14:paraId="1EBD384B" w14:textId="57C924DF" w:rsidR="008A713A" w:rsidRPr="00C95380" w:rsidRDefault="008A713A" w:rsidP="008A713A">
      <w:pPr>
        <w:pStyle w:val="BulletList1"/>
        <w:rPr>
          <w:i/>
          <w:color w:val="3DB5EA" w:themeColor="text1" w:themeTint="80"/>
        </w:rPr>
      </w:pPr>
      <w:r w:rsidRPr="00C95380">
        <w:rPr>
          <w:i/>
          <w:color w:val="3DB5EA" w:themeColor="text1" w:themeTint="80"/>
        </w:rPr>
        <w:t>Operations</w:t>
      </w:r>
      <w:r w:rsidR="0039254F" w:rsidRPr="00C95380">
        <w:rPr>
          <w:i/>
          <w:color w:val="3DB5EA" w:themeColor="text1" w:themeTint="80"/>
        </w:rPr>
        <w:br/>
      </w:r>
      <w:r w:rsidRPr="00C95380">
        <w:rPr>
          <w:i/>
          <w:color w:val="3DB5EA" w:themeColor="text1" w:themeTint="80"/>
        </w:rPr>
        <w:t xml:space="preserve">Function or procedures which enable programmatic communication with a </w:t>
      </w:r>
      <w:r w:rsidR="00CF5673">
        <w:rPr>
          <w:i/>
          <w:color w:val="3DB5EA" w:themeColor="text1" w:themeTint="80"/>
        </w:rPr>
        <w:t>s</w:t>
      </w:r>
      <w:r w:rsidRPr="00C95380">
        <w:rPr>
          <w:i/>
          <w:color w:val="3DB5EA" w:themeColor="text1" w:themeTint="80"/>
        </w:rPr>
        <w:t xml:space="preserve">ervice via a </w:t>
      </w:r>
      <w:r w:rsidR="00CF5673">
        <w:rPr>
          <w:i/>
          <w:color w:val="3DB5EA" w:themeColor="text1" w:themeTint="80"/>
        </w:rPr>
        <w:t>s</w:t>
      </w:r>
      <w:r w:rsidRPr="00C95380">
        <w:rPr>
          <w:i/>
          <w:color w:val="3DB5EA" w:themeColor="text1" w:themeTint="80"/>
        </w:rPr>
        <w:t>ervice interface.</w:t>
      </w:r>
    </w:p>
    <w:p w14:paraId="1EBD384C" w14:textId="3B166608" w:rsidR="008A713A" w:rsidRPr="00C95380" w:rsidRDefault="009901AE" w:rsidP="00081524">
      <w:pPr>
        <w:pStyle w:val="BulletList1"/>
        <w:spacing w:after="120"/>
        <w:rPr>
          <w:i/>
          <w:color w:val="3DB5EA" w:themeColor="text1" w:themeTint="80"/>
        </w:rPr>
      </w:pPr>
      <w:r w:rsidRPr="00C95380">
        <w:rPr>
          <w:i/>
          <w:color w:val="3DB5EA" w:themeColor="text1" w:themeTint="80"/>
        </w:rPr>
        <w:t>Parameters</w:t>
      </w:r>
      <w:r w:rsidRPr="00C95380">
        <w:rPr>
          <w:i/>
          <w:color w:val="3DB5EA" w:themeColor="text1" w:themeTint="80"/>
        </w:rPr>
        <w:br/>
      </w:r>
      <w:r w:rsidR="008A713A" w:rsidRPr="00C95380">
        <w:rPr>
          <w:i/>
          <w:color w:val="3DB5EA" w:themeColor="text1" w:themeTint="80"/>
        </w:rPr>
        <w:t xml:space="preserve">Constants or variables passed into or out of a </w:t>
      </w:r>
      <w:r w:rsidR="00CF5673">
        <w:rPr>
          <w:i/>
          <w:color w:val="3DB5EA" w:themeColor="text1" w:themeTint="80"/>
        </w:rPr>
        <w:t>s</w:t>
      </w:r>
      <w:r w:rsidR="008A713A" w:rsidRPr="00C95380">
        <w:rPr>
          <w:i/>
          <w:color w:val="3DB5EA" w:themeColor="text1" w:themeTint="80"/>
        </w:rPr>
        <w:t>ervice interface as part o</w:t>
      </w:r>
      <w:r w:rsidRPr="00C95380">
        <w:rPr>
          <w:i/>
          <w:color w:val="3DB5EA" w:themeColor="text1" w:themeTint="80"/>
        </w:rPr>
        <w:t xml:space="preserve">f the execution of an </w:t>
      </w:r>
      <w:r w:rsidR="00CF5673">
        <w:rPr>
          <w:i/>
          <w:color w:val="3DB5EA" w:themeColor="text1" w:themeTint="80"/>
        </w:rPr>
        <w:t>o</w:t>
      </w:r>
      <w:r w:rsidRPr="00C95380">
        <w:rPr>
          <w:i/>
          <w:color w:val="3DB5EA" w:themeColor="text1" w:themeTint="80"/>
        </w:rPr>
        <w:t>peration</w:t>
      </w:r>
    </w:p>
    <w:p w14:paraId="1EBD384F" w14:textId="0E546A07" w:rsidR="008A713A" w:rsidRDefault="008A713A" w:rsidP="008A713A">
      <w:r w:rsidRPr="00C95380">
        <w:rPr>
          <w:i/>
          <w:color w:val="3DB5EA" w:themeColor="text1" w:themeTint="80"/>
        </w:rPr>
        <w:t xml:space="preserve">A Service may have one or more </w:t>
      </w:r>
      <w:r w:rsidR="00CF5673">
        <w:rPr>
          <w:i/>
          <w:color w:val="3DB5EA" w:themeColor="text1" w:themeTint="80"/>
        </w:rPr>
        <w:t>s</w:t>
      </w:r>
      <w:r w:rsidRPr="00C95380">
        <w:rPr>
          <w:i/>
          <w:color w:val="3DB5EA" w:themeColor="text1" w:themeTint="80"/>
        </w:rPr>
        <w:t>ervice Interf</w:t>
      </w:r>
      <w:r w:rsidR="00A134B5" w:rsidRPr="00C95380">
        <w:rPr>
          <w:i/>
          <w:color w:val="3DB5EA" w:themeColor="text1" w:themeTint="80"/>
        </w:rPr>
        <w:t xml:space="preserve">aces. Please describe each in </w:t>
      </w:r>
      <w:r w:rsidRPr="00C95380">
        <w:rPr>
          <w:i/>
          <w:color w:val="3DB5EA" w:themeColor="text1" w:themeTint="80"/>
        </w:rPr>
        <w:t>separate section</w:t>
      </w:r>
      <w:r w:rsidR="00A134B5" w:rsidRPr="00C95380">
        <w:rPr>
          <w:i/>
          <w:color w:val="3DB5EA" w:themeColor="text1" w:themeTint="80"/>
        </w:rPr>
        <w:t>s</w:t>
      </w:r>
      <w:r w:rsidRPr="00C95380">
        <w:rPr>
          <w:i/>
          <w:color w:val="3DB5EA" w:themeColor="text1" w:themeTint="80"/>
        </w:rPr>
        <w:t xml:space="preserve"> below.</w:t>
      </w:r>
    </w:p>
    <w:p w14:paraId="1EBD3850" w14:textId="77777777" w:rsidR="008A713A" w:rsidRDefault="008A713A" w:rsidP="00947F46">
      <w:pPr>
        <w:pStyle w:val="Overskrift2"/>
      </w:pPr>
      <w:bookmarkStart w:id="28" w:name="_Toc459370121"/>
      <w:r>
        <w:t xml:space="preserve">Service Interface </w:t>
      </w:r>
      <w:r w:rsidRPr="00FD75B9">
        <w:t>&lt;Interface Name&gt;</w:t>
      </w:r>
      <w:bookmarkEnd w:id="28"/>
    </w:p>
    <w:p w14:paraId="1EBD3851" w14:textId="77777777" w:rsidR="001A09D7" w:rsidRPr="00C95380" w:rsidRDefault="008A713A" w:rsidP="008A713A">
      <w:pPr>
        <w:rPr>
          <w:i/>
          <w:color w:val="3DB5EA" w:themeColor="text1" w:themeTint="80"/>
        </w:rPr>
      </w:pPr>
      <w:r w:rsidRPr="00C95380">
        <w:rPr>
          <w:i/>
          <w:color w:val="3DB5EA" w:themeColor="text1" w:themeTint="80"/>
        </w:rPr>
        <w:t xml:space="preserve">Please explain the purpose, messaging pattern and architecture of the Interface. </w:t>
      </w:r>
    </w:p>
    <w:p w14:paraId="1EBD3855" w14:textId="35546CDF" w:rsidR="008A713A" w:rsidRPr="004F02B0" w:rsidRDefault="008A713A" w:rsidP="008A713A">
      <w:pPr>
        <w:rPr>
          <w:i/>
          <w:color w:val="3DB5EA" w:themeColor="text1" w:themeTint="80"/>
        </w:rPr>
      </w:pPr>
      <w:r w:rsidRPr="004F02B0">
        <w:rPr>
          <w:i/>
          <w:color w:val="3DB5EA" w:themeColor="text1" w:themeTint="80"/>
        </w:rPr>
        <w:t xml:space="preserve">A </w:t>
      </w:r>
      <w:r w:rsidR="003A1F31" w:rsidRPr="004F02B0">
        <w:rPr>
          <w:i/>
          <w:color w:val="3DB5EA" w:themeColor="text1" w:themeTint="80"/>
        </w:rPr>
        <w:t xml:space="preserve">Service </w:t>
      </w:r>
      <w:r w:rsidRPr="004F02B0">
        <w:rPr>
          <w:i/>
          <w:color w:val="3DB5EA" w:themeColor="text1" w:themeTint="80"/>
        </w:rPr>
        <w:t xml:space="preserve">Interface </w:t>
      </w:r>
      <w:r w:rsidR="00642F84" w:rsidRPr="004F02B0">
        <w:rPr>
          <w:i/>
          <w:color w:val="3DB5EA" w:themeColor="text1" w:themeTint="80"/>
        </w:rPr>
        <w:t xml:space="preserve">supports one or several </w:t>
      </w:r>
      <w:r w:rsidR="00D03BE0" w:rsidRPr="004F02B0">
        <w:rPr>
          <w:i/>
          <w:color w:val="3DB5EA" w:themeColor="text1" w:themeTint="80"/>
        </w:rPr>
        <w:t>s</w:t>
      </w:r>
      <w:r w:rsidR="00642F84" w:rsidRPr="004F02B0">
        <w:rPr>
          <w:i/>
          <w:color w:val="3DB5EA" w:themeColor="text1" w:themeTint="80"/>
        </w:rPr>
        <w:t xml:space="preserve">ervice </w:t>
      </w:r>
      <w:r w:rsidR="00D03BE0" w:rsidRPr="004F02B0">
        <w:rPr>
          <w:i/>
          <w:color w:val="3DB5EA" w:themeColor="text1" w:themeTint="80"/>
        </w:rPr>
        <w:t>o</w:t>
      </w:r>
      <w:r w:rsidR="004F02B0" w:rsidRPr="004F02B0">
        <w:rPr>
          <w:i/>
          <w:color w:val="3DB5EA" w:themeColor="text1" w:themeTint="80"/>
        </w:rPr>
        <w:t>perations</w:t>
      </w:r>
      <w:r w:rsidRPr="004F02B0">
        <w:rPr>
          <w:i/>
          <w:color w:val="3DB5EA" w:themeColor="text1" w:themeTint="80"/>
        </w:rPr>
        <w:t xml:space="preserve">. Each operation in the </w:t>
      </w:r>
      <w:r w:rsidR="004F02B0" w:rsidRPr="004F02B0">
        <w:rPr>
          <w:i/>
          <w:color w:val="3DB5EA" w:themeColor="text1" w:themeTint="80"/>
        </w:rPr>
        <w:t>s</w:t>
      </w:r>
      <w:r w:rsidRPr="004F02B0">
        <w:rPr>
          <w:i/>
          <w:color w:val="3DB5EA" w:themeColor="text1" w:themeTint="80"/>
        </w:rPr>
        <w:t xml:space="preserve">ervice </w:t>
      </w:r>
      <w:r w:rsidR="004F02B0" w:rsidRPr="004F02B0">
        <w:rPr>
          <w:i/>
          <w:color w:val="3DB5EA" w:themeColor="text1" w:themeTint="80"/>
        </w:rPr>
        <w:t>i</w:t>
      </w:r>
      <w:r w:rsidRPr="004F02B0">
        <w:rPr>
          <w:i/>
          <w:color w:val="3DB5EA" w:themeColor="text1" w:themeTint="80"/>
        </w:rPr>
        <w:t xml:space="preserve">nterface </w:t>
      </w:r>
      <w:r w:rsidR="00CF5673">
        <w:rPr>
          <w:i/>
          <w:color w:val="3DB5EA" w:themeColor="text1" w:themeTint="80"/>
        </w:rPr>
        <w:t>shall</w:t>
      </w:r>
      <w:r w:rsidRPr="004F02B0">
        <w:rPr>
          <w:i/>
          <w:color w:val="3DB5EA" w:themeColor="text1" w:themeTint="80"/>
        </w:rPr>
        <w:t xml:space="preserve"> be described in the following sections.</w:t>
      </w:r>
    </w:p>
    <w:p w14:paraId="1EBD3856" w14:textId="0CFB4575" w:rsidR="008A713A" w:rsidRDefault="00A134B5" w:rsidP="004F02B0">
      <w:pPr>
        <w:pStyle w:val="Overskrift3"/>
      </w:pPr>
      <w:bookmarkStart w:id="29" w:name="_Toc459370122"/>
      <w:r>
        <w:t xml:space="preserve">Operation </w:t>
      </w:r>
      <w:r w:rsidR="00EE60D0">
        <w:t>&lt;Operation Name&gt;</w:t>
      </w:r>
      <w:bookmarkEnd w:id="29"/>
    </w:p>
    <w:p w14:paraId="1EBD3857" w14:textId="1EA44BA2" w:rsidR="008A713A" w:rsidRPr="0095029F" w:rsidRDefault="008A713A" w:rsidP="008A713A">
      <w:pPr>
        <w:rPr>
          <w:i/>
          <w:color w:val="3DB5EA" w:themeColor="text1" w:themeTint="80"/>
        </w:rPr>
      </w:pPr>
      <w:r w:rsidRPr="0095029F">
        <w:rPr>
          <w:i/>
          <w:color w:val="3DB5EA" w:themeColor="text1" w:themeTint="80"/>
        </w:rPr>
        <w:t xml:space="preserve">Give an overview of the operation: Include here a textual description of the operation functionality. In most instances this will be the same as the operation description taken from the </w:t>
      </w:r>
      <w:r w:rsidR="0095029F" w:rsidRPr="0095029F">
        <w:rPr>
          <w:i/>
          <w:color w:val="3DB5EA" w:themeColor="text1" w:themeTint="80"/>
        </w:rPr>
        <w:t>UML modelling tool</w:t>
      </w:r>
      <w:r w:rsidRPr="0095029F">
        <w:rPr>
          <w:i/>
          <w:color w:val="3DB5EA" w:themeColor="text1" w:themeTint="80"/>
        </w:rPr>
        <w:t>.</w:t>
      </w:r>
    </w:p>
    <w:p w14:paraId="1EBD3858" w14:textId="77777777" w:rsidR="008A713A" w:rsidRDefault="008A713A" w:rsidP="00DE22C8">
      <w:pPr>
        <w:pStyle w:val="Overskrift4"/>
      </w:pPr>
      <w:r>
        <w:t>Operation Functionality</w:t>
      </w:r>
    </w:p>
    <w:p w14:paraId="1EBD3859" w14:textId="77777777" w:rsidR="008A713A" w:rsidRPr="005E60EF" w:rsidRDefault="008A713A" w:rsidP="008A713A">
      <w:pPr>
        <w:rPr>
          <w:i/>
          <w:color w:val="3DB5EA" w:themeColor="text1" w:themeTint="80"/>
        </w:rPr>
      </w:pPr>
      <w:r w:rsidRPr="0095029F">
        <w:rPr>
          <w:i/>
          <w:color w:val="3DB5EA" w:themeColor="text1" w:themeTint="80"/>
        </w:rPr>
        <w:t xml:space="preserve">Describe here the functionality of the operation, </w:t>
      </w:r>
      <w:r w:rsidR="00B52CD6" w:rsidRPr="0095029F">
        <w:rPr>
          <w:i/>
          <w:color w:val="3DB5EA" w:themeColor="text1" w:themeTint="80"/>
        </w:rPr>
        <w:t xml:space="preserve">i.e., </w:t>
      </w:r>
      <w:r w:rsidRPr="0095029F">
        <w:rPr>
          <w:i/>
          <w:color w:val="3DB5EA" w:themeColor="text1" w:themeTint="80"/>
        </w:rPr>
        <w:t>how does it produce the output from the input payload.</w:t>
      </w:r>
    </w:p>
    <w:p w14:paraId="1EBD385A" w14:textId="77777777" w:rsidR="008A713A" w:rsidRDefault="008A713A" w:rsidP="00DE22C8">
      <w:pPr>
        <w:pStyle w:val="Overskrift4"/>
      </w:pPr>
      <w:r>
        <w:lastRenderedPageBreak/>
        <w:t>Operation Parameters</w:t>
      </w:r>
    </w:p>
    <w:p w14:paraId="1EBD385B" w14:textId="79012E74" w:rsidR="008A713A" w:rsidRDefault="00FA42CB" w:rsidP="008A713A">
      <w:pPr>
        <w:rPr>
          <w:i/>
          <w:color w:val="3DB5EA" w:themeColor="text1" w:themeTint="80"/>
        </w:rPr>
      </w:pPr>
      <w:r>
        <w:rPr>
          <w:i/>
          <w:color w:val="3DB5EA" w:themeColor="text1" w:themeTint="80"/>
        </w:rPr>
        <w:t>D</w:t>
      </w:r>
      <w:r w:rsidR="008A713A" w:rsidRPr="000F5AE9">
        <w:rPr>
          <w:i/>
          <w:color w:val="3DB5EA" w:themeColor="text1" w:themeTint="80"/>
        </w:rPr>
        <w:t xml:space="preserve">escribe the </w:t>
      </w:r>
      <w:r w:rsidR="00ED2596" w:rsidRPr="000F5AE9">
        <w:rPr>
          <w:i/>
          <w:color w:val="3DB5EA" w:themeColor="text1" w:themeTint="80"/>
        </w:rPr>
        <w:t xml:space="preserve">logical </w:t>
      </w:r>
      <w:r w:rsidR="00ED2596">
        <w:rPr>
          <w:i/>
          <w:color w:val="3DB5EA" w:themeColor="text1" w:themeTint="80"/>
        </w:rPr>
        <w:t xml:space="preserve">data </w:t>
      </w:r>
      <w:r w:rsidR="00ED2596" w:rsidRPr="000F5AE9">
        <w:rPr>
          <w:i/>
          <w:color w:val="3DB5EA" w:themeColor="text1" w:themeTint="80"/>
        </w:rPr>
        <w:t>structure</w:t>
      </w:r>
      <w:r w:rsidR="00ED2596">
        <w:rPr>
          <w:i/>
          <w:color w:val="3DB5EA" w:themeColor="text1" w:themeTint="80"/>
        </w:rPr>
        <w:t xml:space="preserve"> of</w:t>
      </w:r>
      <w:r w:rsidR="00ED2596" w:rsidRPr="000F5AE9">
        <w:rPr>
          <w:i/>
          <w:color w:val="3DB5EA" w:themeColor="text1" w:themeTint="80"/>
        </w:rPr>
        <w:t xml:space="preserve"> </w:t>
      </w:r>
      <w:r w:rsidR="008A713A" w:rsidRPr="000F5AE9">
        <w:rPr>
          <w:i/>
          <w:color w:val="3DB5EA" w:themeColor="text1" w:themeTint="80"/>
        </w:rPr>
        <w:t xml:space="preserve">input and output parameters of the operation (payload) </w:t>
      </w:r>
      <w:r w:rsidR="00ED2596">
        <w:rPr>
          <w:i/>
          <w:color w:val="3DB5EA" w:themeColor="text1" w:themeTint="80"/>
        </w:rPr>
        <w:t xml:space="preserve">by </w:t>
      </w:r>
      <w:r w:rsidR="008A713A" w:rsidRPr="000F5AE9">
        <w:rPr>
          <w:i/>
          <w:color w:val="3DB5EA" w:themeColor="text1" w:themeTint="80"/>
        </w:rPr>
        <w:t xml:space="preserve">using </w:t>
      </w:r>
      <w:r w:rsidR="00994D28">
        <w:rPr>
          <w:i/>
          <w:color w:val="3DB5EA" w:themeColor="text1" w:themeTint="80"/>
        </w:rPr>
        <w:t xml:space="preserve">an explanatory table </w:t>
      </w:r>
      <w:r w:rsidR="00C86F5A">
        <w:rPr>
          <w:i/>
          <w:color w:val="3DB5EA" w:themeColor="text1" w:themeTint="80"/>
        </w:rPr>
        <w:t xml:space="preserve">(see below) </w:t>
      </w:r>
      <w:r w:rsidR="00994D28">
        <w:rPr>
          <w:i/>
          <w:color w:val="3DB5EA" w:themeColor="text1" w:themeTint="80"/>
        </w:rPr>
        <w:t xml:space="preserve">and optionally </w:t>
      </w:r>
      <w:r w:rsidR="000F5AE9" w:rsidRPr="000F5AE9">
        <w:rPr>
          <w:i/>
          <w:color w:val="3DB5EA" w:themeColor="text1" w:themeTint="80"/>
        </w:rPr>
        <w:t>UML</w:t>
      </w:r>
      <w:r w:rsidR="008A713A" w:rsidRPr="000F5AE9">
        <w:rPr>
          <w:i/>
          <w:color w:val="3DB5EA" w:themeColor="text1" w:themeTint="80"/>
        </w:rPr>
        <w:t xml:space="preserve"> diagram</w:t>
      </w:r>
      <w:r w:rsidR="008E7BC2">
        <w:rPr>
          <w:i/>
          <w:color w:val="3DB5EA" w:themeColor="text1" w:themeTint="80"/>
        </w:rPr>
        <w:t xml:space="preserve">s </w:t>
      </w:r>
      <w:r w:rsidR="00ED2596">
        <w:rPr>
          <w:i/>
          <w:color w:val="3DB5EA" w:themeColor="text1" w:themeTint="80"/>
        </w:rPr>
        <w:t>(which are usually sub-sets of the service data model described in previous section above)</w:t>
      </w:r>
      <w:r w:rsidR="008E7BC2">
        <w:rPr>
          <w:i/>
          <w:color w:val="3DB5EA" w:themeColor="text1" w:themeTint="80"/>
        </w:rPr>
        <w:t>.</w:t>
      </w:r>
      <w:r w:rsidR="008A713A" w:rsidRPr="000F5AE9">
        <w:rPr>
          <w:i/>
          <w:color w:val="3DB5EA" w:themeColor="text1" w:themeTint="80"/>
        </w:rPr>
        <w:t xml:space="preserve"> </w:t>
      </w:r>
    </w:p>
    <w:p w14:paraId="1EBD385C" w14:textId="131235B7" w:rsidR="000F60FB" w:rsidRPr="000F5AE9" w:rsidRDefault="00DE22C8" w:rsidP="008A713A">
      <w:pPr>
        <w:rPr>
          <w:i/>
          <w:color w:val="3DB5EA" w:themeColor="text1" w:themeTint="80"/>
        </w:rPr>
      </w:pPr>
      <w:r>
        <w:rPr>
          <w:i/>
          <w:color w:val="3DB5EA" w:themeColor="text1" w:themeTint="80"/>
        </w:rPr>
        <w:t>Below is an e</w:t>
      </w:r>
      <w:r w:rsidR="000F60FB">
        <w:rPr>
          <w:i/>
          <w:color w:val="3DB5EA" w:themeColor="text1" w:themeTint="80"/>
        </w:rPr>
        <w:t xml:space="preserve">xample </w:t>
      </w:r>
      <w:r>
        <w:rPr>
          <w:i/>
          <w:color w:val="3DB5EA" w:themeColor="text1" w:themeTint="80"/>
        </w:rPr>
        <w:t>of a</w:t>
      </w:r>
      <w:r w:rsidR="00C457F8">
        <w:rPr>
          <w:i/>
          <w:color w:val="3DB5EA" w:themeColor="text1" w:themeTint="80"/>
        </w:rPr>
        <w:t xml:space="preserve"> </w:t>
      </w:r>
      <w:r w:rsidR="000F60FB">
        <w:rPr>
          <w:i/>
          <w:color w:val="3DB5EA" w:themeColor="text1" w:themeTint="80"/>
        </w:rPr>
        <w:t>UML diagram</w:t>
      </w:r>
      <w:r w:rsidR="001A7FFA">
        <w:rPr>
          <w:i/>
          <w:color w:val="3DB5EA" w:themeColor="text1" w:themeTint="80"/>
        </w:rPr>
        <w:t xml:space="preserve"> (subset of the service data model, related to one operation)</w:t>
      </w:r>
      <w:r w:rsidR="000F60FB">
        <w:rPr>
          <w:i/>
          <w:color w:val="3DB5EA" w:themeColor="text1" w:themeTint="80"/>
        </w:rPr>
        <w:t>:</w:t>
      </w:r>
    </w:p>
    <w:p w14:paraId="1EBD385D" w14:textId="2263FDCF" w:rsidR="006618BE" w:rsidRPr="008A713A" w:rsidRDefault="008E06F4" w:rsidP="006618BE">
      <w:pPr>
        <w:pStyle w:val="Graphic"/>
      </w:pPr>
      <w:r>
        <w:rPr>
          <w:lang w:val="da-DK" w:eastAsia="da-DK"/>
        </w:rPr>
        <w:drawing>
          <wp:inline distT="0" distB="0" distL="0" distR="0" wp14:anchorId="710CC051" wp14:editId="4A0F67BF">
            <wp:extent cx="3102429" cy="68767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0181" cy="687181"/>
                    </a:xfrm>
                    <a:prstGeom prst="rect">
                      <a:avLst/>
                    </a:prstGeom>
                  </pic:spPr>
                </pic:pic>
              </a:graphicData>
            </a:graphic>
          </wp:inline>
        </w:drawing>
      </w:r>
    </w:p>
    <w:p w14:paraId="1EBD385E" w14:textId="5082BF9A" w:rsidR="006618BE" w:rsidRDefault="006618BE" w:rsidP="006618BE">
      <w:pPr>
        <w:pStyle w:val="Billedtekst"/>
      </w:pPr>
      <w:bookmarkStart w:id="30" w:name="_Toc442209588"/>
      <w:bookmarkStart w:id="31" w:name="_Toc459370135"/>
      <w:r w:rsidRPr="00D200FF">
        <w:t xml:space="preserve">Figure </w:t>
      </w:r>
      <w:r w:rsidRPr="00D200FF">
        <w:fldChar w:fldCharType="begin"/>
      </w:r>
      <w:r w:rsidRPr="00D200FF">
        <w:instrText xml:space="preserve"> SEQ Figure \* ARABIC </w:instrText>
      </w:r>
      <w:r w:rsidRPr="00D200FF">
        <w:fldChar w:fldCharType="separate"/>
      </w:r>
      <w:r w:rsidR="00440130">
        <w:rPr>
          <w:noProof/>
        </w:rPr>
        <w:t>3</w:t>
      </w:r>
      <w:r w:rsidRPr="00D200FF">
        <w:fldChar w:fldCharType="end"/>
      </w:r>
      <w:r>
        <w:t>:</w:t>
      </w:r>
      <w:r w:rsidRPr="00D200FF">
        <w:t xml:space="preserve"> </w:t>
      </w:r>
      <w:r w:rsidR="00781FD3">
        <w:fldChar w:fldCharType="begin"/>
      </w:r>
      <w:r w:rsidR="00781FD3">
        <w:instrText xml:space="preserve"> DOCPROPERTY  "Service Name"  \* MERGEFORMAT </w:instrText>
      </w:r>
      <w:r w:rsidR="00781FD3">
        <w:fldChar w:fldCharType="separate"/>
      </w:r>
      <w:r w:rsidR="00440130">
        <w:t>&lt;Service Name&gt;</w:t>
      </w:r>
      <w:r w:rsidR="00781FD3">
        <w:fldChar w:fldCharType="end"/>
      </w:r>
      <w:r>
        <w:t xml:space="preserve"> Interface Parameter Definition diagram</w:t>
      </w:r>
      <w:bookmarkEnd w:id="30"/>
      <w:r w:rsidR="00B0659F">
        <w:t xml:space="preserve"> for &lt;operation name&gt;</w:t>
      </w:r>
      <w:bookmarkEnd w:id="31"/>
    </w:p>
    <w:p w14:paraId="406B9767" w14:textId="77777777" w:rsidR="00450995" w:rsidRDefault="00E731AA" w:rsidP="00E731AA">
      <w:pPr>
        <w:rPr>
          <w:i/>
          <w:color w:val="3DB5EA" w:themeColor="text1" w:themeTint="80"/>
        </w:rPr>
      </w:pPr>
      <w:r w:rsidRPr="00E731AA">
        <w:rPr>
          <w:i/>
          <w:color w:val="3DB5EA" w:themeColor="text1" w:themeTint="80"/>
        </w:rPr>
        <w:t xml:space="preserve">It is mandatory to provide </w:t>
      </w:r>
      <w:r w:rsidR="00C86F5A" w:rsidRPr="00C86F5A">
        <w:rPr>
          <w:i/>
          <w:color w:val="3DB5EA" w:themeColor="text1" w:themeTint="80"/>
        </w:rPr>
        <w:t xml:space="preserve">a table with a clear description of each service operation parameter </w:t>
      </w:r>
      <w:r w:rsidR="00C86F5A">
        <w:rPr>
          <w:i/>
          <w:color w:val="3DB5EA" w:themeColor="text1" w:themeTint="80"/>
        </w:rPr>
        <w:t>and</w:t>
      </w:r>
      <w:r w:rsidRPr="00E731AA">
        <w:rPr>
          <w:i/>
          <w:color w:val="3DB5EA" w:themeColor="text1" w:themeTint="80"/>
        </w:rPr>
        <w:t xml:space="preserve"> the information about which data types defined in the service data mode are used by the service operation in its input and output parameters.</w:t>
      </w:r>
    </w:p>
    <w:p w14:paraId="662C45BB" w14:textId="4293FDC2" w:rsidR="009C2284" w:rsidRDefault="006948B4" w:rsidP="00E731AA">
      <w:pPr>
        <w:rPr>
          <w:i/>
          <w:color w:val="3DB5EA" w:themeColor="text1" w:themeTint="80"/>
        </w:rPr>
      </w:pPr>
      <w:r w:rsidRPr="006948B4">
        <w:rPr>
          <w:i/>
          <w:color w:val="3DB5EA" w:themeColor="text1" w:themeTint="80"/>
        </w:rPr>
        <w:t xml:space="preserve">Note: While the descriptions provided in the </w:t>
      </w:r>
      <w:r w:rsidR="00C67194">
        <w:rPr>
          <w:i/>
          <w:color w:val="3DB5EA" w:themeColor="text1" w:themeTint="80"/>
        </w:rPr>
        <w:t>physical</w:t>
      </w:r>
      <w:r w:rsidRPr="006948B4">
        <w:rPr>
          <w:i/>
          <w:color w:val="3DB5EA" w:themeColor="text1" w:themeTint="80"/>
        </w:rPr>
        <w:t xml:space="preserve"> data model shall explain the data types in a neutral format, the descriptions provided here shall explicitly explain the purpose of the parameters for the operation.</w:t>
      </w:r>
    </w:p>
    <w:p w14:paraId="29ED065A" w14:textId="4F4ECEC2" w:rsidR="00AA1BEB" w:rsidRDefault="00AA1BEB" w:rsidP="00E731AA">
      <w:pPr>
        <w:rPr>
          <w:i/>
          <w:color w:val="3DB5EA" w:themeColor="text1" w:themeTint="80"/>
        </w:rPr>
      </w:pPr>
      <w:r>
        <w:rPr>
          <w:i/>
          <w:color w:val="3DB5EA" w:themeColor="text1" w:themeTint="80"/>
        </w:rPr>
        <w:t xml:space="preserve">Below is an example </w:t>
      </w:r>
      <w:r w:rsidR="00413DF5">
        <w:rPr>
          <w:i/>
          <w:color w:val="3DB5EA" w:themeColor="text1" w:themeTint="80"/>
        </w:rPr>
        <w:t xml:space="preserve">operation parameter description </w:t>
      </w:r>
      <w:r>
        <w:rPr>
          <w:i/>
          <w:color w:val="3DB5EA" w:themeColor="text1" w:themeTint="80"/>
        </w:rPr>
        <w:t>table</w:t>
      </w:r>
      <w:r w:rsidR="00413DF5">
        <w:rPr>
          <w:i/>
          <w:color w:val="3DB5EA" w:themeColor="text1" w:themeTint="80"/>
        </w:rPr>
        <w:t>.</w:t>
      </w:r>
    </w:p>
    <w:p w14:paraId="1EBD3867" w14:textId="7D82846A" w:rsidR="00D20CA0" w:rsidRDefault="00D20CA0" w:rsidP="00D20CA0">
      <w:pPr>
        <w:pStyle w:val="Billedtekst"/>
      </w:pPr>
      <w:bookmarkStart w:id="32" w:name="_Toc442209579"/>
      <w:bookmarkStart w:id="33" w:name="_Toc459370138"/>
      <w:r>
        <w:t xml:space="preserve">Table </w:t>
      </w:r>
      <w:r>
        <w:fldChar w:fldCharType="begin"/>
      </w:r>
      <w:r>
        <w:instrText xml:space="preserve"> SEQ Table \* ARABIC </w:instrText>
      </w:r>
      <w:r>
        <w:fldChar w:fldCharType="separate"/>
      </w:r>
      <w:r w:rsidR="00440130">
        <w:rPr>
          <w:noProof/>
        </w:rPr>
        <w:t>2</w:t>
      </w:r>
      <w:r>
        <w:fldChar w:fldCharType="end"/>
      </w:r>
      <w:r>
        <w:t xml:space="preserve">: Payload </w:t>
      </w:r>
      <w:r w:rsidR="00AB1BB2">
        <w:t xml:space="preserve">description </w:t>
      </w:r>
      <w:bookmarkEnd w:id="32"/>
      <w:r w:rsidR="00AA1BEB">
        <w:t>of &lt;operation name&gt; operation</w:t>
      </w:r>
      <w:bookmarkEnd w:id="33"/>
    </w:p>
    <w:tbl>
      <w:tblPr>
        <w:tblStyle w:val="Tabel-Gitter"/>
        <w:tblW w:w="9889" w:type="dxa"/>
        <w:tblInd w:w="0" w:type="dxa"/>
        <w:tblLayout w:type="fixed"/>
        <w:tblLook w:val="04A0" w:firstRow="1" w:lastRow="0" w:firstColumn="1" w:lastColumn="0" w:noHBand="0" w:noVBand="1"/>
      </w:tblPr>
      <w:tblGrid>
        <w:gridCol w:w="1951"/>
        <w:gridCol w:w="1418"/>
        <w:gridCol w:w="1701"/>
        <w:gridCol w:w="4819"/>
      </w:tblGrid>
      <w:tr w:rsidR="00A473E0" w:rsidRPr="007328CF" w14:paraId="400D1FA5" w14:textId="77777777" w:rsidTr="004E6589">
        <w:trPr>
          <w:trHeight w:val="465"/>
        </w:trPr>
        <w:tc>
          <w:tcPr>
            <w:tcW w:w="1951" w:type="dxa"/>
            <w:shd w:val="clear" w:color="auto" w:fill="C2D69B" w:themeFill="accent3" w:themeFillTint="99"/>
            <w:vAlign w:val="center"/>
          </w:tcPr>
          <w:p w14:paraId="55CA80AF" w14:textId="44A645DB" w:rsidR="00A473E0" w:rsidRPr="007328CF" w:rsidRDefault="00A473E0" w:rsidP="004E6589">
            <w:pPr>
              <w:pStyle w:val="TableHeader"/>
              <w:rPr>
                <w:sz w:val="20"/>
              </w:rPr>
            </w:pPr>
            <w:r w:rsidRPr="007328CF">
              <w:rPr>
                <w:sz w:val="20"/>
              </w:rPr>
              <w:t>Parameter Name</w:t>
            </w:r>
          </w:p>
        </w:tc>
        <w:tc>
          <w:tcPr>
            <w:tcW w:w="1418" w:type="dxa"/>
            <w:shd w:val="clear" w:color="auto" w:fill="C2D69B" w:themeFill="accent3" w:themeFillTint="99"/>
            <w:vAlign w:val="center"/>
          </w:tcPr>
          <w:p w14:paraId="54B7AA57" w14:textId="68E11C9B" w:rsidR="00A473E0" w:rsidRPr="007328CF" w:rsidRDefault="00A473E0" w:rsidP="007328CF">
            <w:pPr>
              <w:pStyle w:val="TableHeader"/>
              <w:rPr>
                <w:sz w:val="20"/>
              </w:rPr>
            </w:pPr>
            <w:r>
              <w:rPr>
                <w:sz w:val="20"/>
              </w:rPr>
              <w:t>Direction</w:t>
            </w:r>
          </w:p>
        </w:tc>
        <w:tc>
          <w:tcPr>
            <w:tcW w:w="1701" w:type="dxa"/>
            <w:shd w:val="clear" w:color="auto" w:fill="C2D69B" w:themeFill="accent3" w:themeFillTint="99"/>
            <w:vAlign w:val="center"/>
          </w:tcPr>
          <w:p w14:paraId="636B6970" w14:textId="2C286E2D" w:rsidR="00A473E0" w:rsidRPr="007328CF" w:rsidRDefault="00A473E0" w:rsidP="004E6589">
            <w:pPr>
              <w:pStyle w:val="TableHeader"/>
              <w:rPr>
                <w:sz w:val="20"/>
              </w:rPr>
            </w:pPr>
            <w:r>
              <w:rPr>
                <w:sz w:val="20"/>
              </w:rPr>
              <w:t>Data Type</w:t>
            </w:r>
          </w:p>
        </w:tc>
        <w:tc>
          <w:tcPr>
            <w:tcW w:w="4819" w:type="dxa"/>
            <w:shd w:val="clear" w:color="auto" w:fill="C2D69B" w:themeFill="accent3" w:themeFillTint="99"/>
            <w:vAlign w:val="center"/>
          </w:tcPr>
          <w:p w14:paraId="250EB39C" w14:textId="5EE07167" w:rsidR="00A473E0" w:rsidRPr="007328CF" w:rsidRDefault="00A473E0" w:rsidP="004E6589">
            <w:pPr>
              <w:pStyle w:val="TableHeader"/>
              <w:rPr>
                <w:sz w:val="20"/>
              </w:rPr>
            </w:pPr>
            <w:r w:rsidRPr="007328CF">
              <w:rPr>
                <w:sz w:val="20"/>
              </w:rPr>
              <w:t>Description</w:t>
            </w:r>
          </w:p>
        </w:tc>
      </w:tr>
      <w:tr w:rsidR="007D3046" w:rsidRPr="00DE55AF" w14:paraId="46663CDC" w14:textId="77777777" w:rsidTr="004E6589">
        <w:trPr>
          <w:trHeight w:val="465"/>
        </w:trPr>
        <w:tc>
          <w:tcPr>
            <w:tcW w:w="1951" w:type="dxa"/>
            <w:vAlign w:val="center"/>
          </w:tcPr>
          <w:p w14:paraId="5283CAB7" w14:textId="57359037" w:rsidR="007D3046" w:rsidRPr="00DE55AF" w:rsidRDefault="00AA151F" w:rsidP="004E6589">
            <w:pPr>
              <w:pStyle w:val="Table"/>
              <w:rPr>
                <w:rFonts w:asciiTheme="minorHAnsi" w:hAnsiTheme="minorHAnsi"/>
                <w:i/>
                <w:color w:val="3DB5EA" w:themeColor="text1" w:themeTint="80"/>
                <w:sz w:val="20"/>
              </w:rPr>
            </w:pPr>
            <w:r>
              <w:rPr>
                <w:rFonts w:asciiTheme="minorHAnsi" w:hAnsiTheme="minorHAnsi"/>
                <w:i/>
                <w:color w:val="3DB5EA" w:themeColor="text1" w:themeTint="80"/>
                <w:sz w:val="20"/>
              </w:rPr>
              <w:t>person</w:t>
            </w:r>
          </w:p>
        </w:tc>
        <w:tc>
          <w:tcPr>
            <w:tcW w:w="1418" w:type="dxa"/>
            <w:vAlign w:val="center"/>
          </w:tcPr>
          <w:p w14:paraId="2504BD27" w14:textId="5D6B2981" w:rsidR="007D3046" w:rsidRPr="00DE55AF" w:rsidRDefault="007D3046" w:rsidP="004E6589">
            <w:pPr>
              <w:pStyle w:val="Table"/>
              <w:rPr>
                <w:rFonts w:asciiTheme="minorHAnsi" w:hAnsiTheme="minorHAnsi"/>
                <w:i/>
                <w:color w:val="3DB5EA" w:themeColor="text1" w:themeTint="80"/>
                <w:sz w:val="20"/>
              </w:rPr>
            </w:pPr>
            <w:r w:rsidRPr="00DE55AF">
              <w:rPr>
                <w:rFonts w:asciiTheme="minorHAnsi" w:hAnsiTheme="minorHAnsi"/>
                <w:i/>
                <w:color w:val="3DB5EA" w:themeColor="text1" w:themeTint="80"/>
                <w:sz w:val="20"/>
              </w:rPr>
              <w:t>Input</w:t>
            </w:r>
          </w:p>
        </w:tc>
        <w:tc>
          <w:tcPr>
            <w:tcW w:w="1701" w:type="dxa"/>
            <w:vAlign w:val="center"/>
          </w:tcPr>
          <w:p w14:paraId="0F71E4B5" w14:textId="0544F5D6" w:rsidR="007D3046" w:rsidRPr="00DE55AF" w:rsidRDefault="00AA151F" w:rsidP="004E6589">
            <w:pPr>
              <w:pStyle w:val="Table"/>
              <w:rPr>
                <w:rFonts w:asciiTheme="minorHAnsi" w:hAnsiTheme="minorHAnsi"/>
                <w:i/>
                <w:color w:val="3DB5EA" w:themeColor="text1" w:themeTint="80"/>
                <w:sz w:val="20"/>
              </w:rPr>
            </w:pPr>
            <w:r>
              <w:rPr>
                <w:rFonts w:asciiTheme="minorHAnsi" w:hAnsiTheme="minorHAnsi"/>
                <w:i/>
                <w:color w:val="3DB5EA" w:themeColor="text1" w:themeTint="80"/>
                <w:sz w:val="20"/>
              </w:rPr>
              <w:t>Person</w:t>
            </w:r>
          </w:p>
        </w:tc>
        <w:tc>
          <w:tcPr>
            <w:tcW w:w="4819" w:type="dxa"/>
            <w:vAlign w:val="center"/>
          </w:tcPr>
          <w:p w14:paraId="41D93F82" w14:textId="7BAEC19D" w:rsidR="007D3046" w:rsidRPr="00DE55AF" w:rsidRDefault="007D3046" w:rsidP="00AA151F">
            <w:pPr>
              <w:pStyle w:val="Table"/>
              <w:rPr>
                <w:rFonts w:asciiTheme="minorHAnsi" w:hAnsiTheme="minorHAnsi"/>
                <w:i/>
                <w:color w:val="3DB5EA" w:themeColor="text1" w:themeTint="80"/>
                <w:sz w:val="20"/>
              </w:rPr>
            </w:pPr>
            <w:r w:rsidRPr="00DE55AF">
              <w:rPr>
                <w:rFonts w:asciiTheme="minorHAnsi" w:hAnsiTheme="minorHAnsi"/>
                <w:i/>
                <w:color w:val="3DB5EA" w:themeColor="text1" w:themeTint="80"/>
                <w:sz w:val="20"/>
              </w:rPr>
              <w:t>The “</w:t>
            </w:r>
            <w:r w:rsidR="00AA151F">
              <w:rPr>
                <w:rFonts w:asciiTheme="minorHAnsi" w:hAnsiTheme="minorHAnsi"/>
                <w:i/>
                <w:color w:val="3DB5EA" w:themeColor="text1" w:themeTint="80"/>
                <w:sz w:val="20"/>
              </w:rPr>
              <w:t>person</w:t>
            </w:r>
            <w:r w:rsidRPr="00DE55AF">
              <w:rPr>
                <w:rFonts w:asciiTheme="minorHAnsi" w:hAnsiTheme="minorHAnsi"/>
                <w:i/>
                <w:color w:val="3DB5EA" w:themeColor="text1" w:themeTint="80"/>
                <w:sz w:val="20"/>
              </w:rPr>
              <w:t xml:space="preserve">” parameter </w:t>
            </w:r>
            <w:r w:rsidR="00AA151F">
              <w:rPr>
                <w:rFonts w:asciiTheme="minorHAnsi" w:hAnsiTheme="minorHAnsi"/>
                <w:i/>
                <w:color w:val="3DB5EA" w:themeColor="text1" w:themeTint="80"/>
                <w:sz w:val="20"/>
              </w:rPr>
              <w:t>specifies the person for which the address is being looked for</w:t>
            </w:r>
            <w:r w:rsidR="00290341">
              <w:rPr>
                <w:rFonts w:asciiTheme="minorHAnsi" w:hAnsiTheme="minorHAnsi"/>
                <w:i/>
                <w:color w:val="3DB5EA" w:themeColor="text1" w:themeTint="80"/>
                <w:sz w:val="20"/>
              </w:rPr>
              <w:t>.</w:t>
            </w:r>
            <w:r w:rsidRPr="00DE55AF">
              <w:rPr>
                <w:rFonts w:asciiTheme="minorHAnsi" w:hAnsiTheme="minorHAnsi"/>
                <w:i/>
                <w:color w:val="3DB5EA" w:themeColor="text1" w:themeTint="80"/>
                <w:sz w:val="20"/>
              </w:rPr>
              <w:t xml:space="preserve"> </w:t>
            </w:r>
          </w:p>
        </w:tc>
      </w:tr>
      <w:tr w:rsidR="007D3046" w:rsidRPr="00DE55AF" w14:paraId="052CC332" w14:textId="77777777" w:rsidTr="004E6589">
        <w:trPr>
          <w:trHeight w:val="940"/>
        </w:trPr>
        <w:tc>
          <w:tcPr>
            <w:tcW w:w="1951" w:type="dxa"/>
            <w:vAlign w:val="center"/>
          </w:tcPr>
          <w:p w14:paraId="5B39AD92" w14:textId="4E112427" w:rsidR="007D3046" w:rsidRPr="00DE55AF" w:rsidRDefault="007D3046" w:rsidP="004E6589">
            <w:pPr>
              <w:pStyle w:val="Table"/>
              <w:rPr>
                <w:rFonts w:asciiTheme="minorHAnsi" w:hAnsiTheme="minorHAnsi"/>
                <w:i/>
                <w:color w:val="3DB5EA" w:themeColor="text1" w:themeTint="80"/>
                <w:sz w:val="20"/>
              </w:rPr>
            </w:pPr>
            <w:r w:rsidRPr="00DE55AF">
              <w:rPr>
                <w:rFonts w:asciiTheme="minorHAnsi" w:hAnsiTheme="minorHAnsi"/>
                <w:i/>
                <w:color w:val="3DB5EA" w:themeColor="text1" w:themeTint="80"/>
                <w:sz w:val="20"/>
              </w:rPr>
              <w:t>&lt;none&gt;</w:t>
            </w:r>
          </w:p>
        </w:tc>
        <w:tc>
          <w:tcPr>
            <w:tcW w:w="1418" w:type="dxa"/>
            <w:vAlign w:val="center"/>
          </w:tcPr>
          <w:p w14:paraId="4EC49839" w14:textId="057855F9" w:rsidR="007D3046" w:rsidRPr="00DE55AF" w:rsidRDefault="007D3046" w:rsidP="004E6589">
            <w:pPr>
              <w:pStyle w:val="Table"/>
              <w:rPr>
                <w:rFonts w:asciiTheme="minorHAnsi" w:hAnsiTheme="minorHAnsi"/>
                <w:i/>
                <w:color w:val="3DB5EA" w:themeColor="text1" w:themeTint="80"/>
                <w:sz w:val="20"/>
              </w:rPr>
            </w:pPr>
            <w:r w:rsidRPr="00DE55AF">
              <w:rPr>
                <w:rFonts w:asciiTheme="minorHAnsi" w:hAnsiTheme="minorHAnsi"/>
                <w:i/>
                <w:color w:val="3DB5EA" w:themeColor="text1" w:themeTint="80"/>
                <w:sz w:val="20"/>
              </w:rPr>
              <w:t>Return</w:t>
            </w:r>
          </w:p>
        </w:tc>
        <w:tc>
          <w:tcPr>
            <w:tcW w:w="1701" w:type="dxa"/>
            <w:vAlign w:val="center"/>
          </w:tcPr>
          <w:p w14:paraId="34C1A70B" w14:textId="0C0407AE" w:rsidR="007D3046" w:rsidRPr="00DE55AF" w:rsidRDefault="00AA151F" w:rsidP="004E6589">
            <w:pPr>
              <w:pStyle w:val="Table"/>
              <w:rPr>
                <w:rFonts w:asciiTheme="minorHAnsi" w:hAnsiTheme="minorHAnsi"/>
                <w:i/>
                <w:color w:val="3DB5EA" w:themeColor="text1" w:themeTint="80"/>
                <w:sz w:val="20"/>
              </w:rPr>
            </w:pPr>
            <w:r>
              <w:rPr>
                <w:rFonts w:asciiTheme="minorHAnsi" w:hAnsiTheme="minorHAnsi"/>
                <w:i/>
                <w:color w:val="3DB5EA" w:themeColor="text1" w:themeTint="80"/>
                <w:sz w:val="20"/>
              </w:rPr>
              <w:t>Address</w:t>
            </w:r>
          </w:p>
        </w:tc>
        <w:tc>
          <w:tcPr>
            <w:tcW w:w="4819" w:type="dxa"/>
            <w:vAlign w:val="center"/>
          </w:tcPr>
          <w:p w14:paraId="6710A8E8" w14:textId="6B44B56A" w:rsidR="007D3046" w:rsidRPr="00DE55AF" w:rsidRDefault="00DE55AF" w:rsidP="00AA151F">
            <w:pPr>
              <w:pStyle w:val="Table"/>
              <w:rPr>
                <w:rFonts w:asciiTheme="minorHAnsi" w:hAnsiTheme="minorHAnsi"/>
                <w:i/>
                <w:color w:val="3DB5EA" w:themeColor="text1" w:themeTint="80"/>
                <w:sz w:val="20"/>
              </w:rPr>
            </w:pPr>
            <w:r>
              <w:rPr>
                <w:rFonts w:asciiTheme="minorHAnsi" w:hAnsiTheme="minorHAnsi"/>
                <w:i/>
                <w:color w:val="3DB5EA" w:themeColor="text1" w:themeTint="80"/>
                <w:sz w:val="20"/>
              </w:rPr>
              <w:t xml:space="preserve">The return </w:t>
            </w:r>
            <w:r w:rsidR="00DB2EAF">
              <w:rPr>
                <w:rFonts w:asciiTheme="minorHAnsi" w:hAnsiTheme="minorHAnsi"/>
                <w:i/>
                <w:color w:val="3DB5EA" w:themeColor="text1" w:themeTint="80"/>
                <w:sz w:val="20"/>
              </w:rPr>
              <w:t>value</w:t>
            </w:r>
            <w:r>
              <w:rPr>
                <w:rFonts w:asciiTheme="minorHAnsi" w:hAnsiTheme="minorHAnsi"/>
                <w:i/>
                <w:color w:val="3DB5EA" w:themeColor="text1" w:themeTint="80"/>
                <w:sz w:val="20"/>
              </w:rPr>
              <w:t xml:space="preserve"> </w:t>
            </w:r>
            <w:r w:rsidR="00AA151F">
              <w:rPr>
                <w:rFonts w:asciiTheme="minorHAnsi" w:hAnsiTheme="minorHAnsi"/>
                <w:i/>
                <w:color w:val="3DB5EA" w:themeColor="text1" w:themeTint="80"/>
                <w:sz w:val="20"/>
              </w:rPr>
              <w:t xml:space="preserve">provides the address of </w:t>
            </w:r>
            <w:r w:rsidR="008E06F4">
              <w:rPr>
                <w:rFonts w:asciiTheme="minorHAnsi" w:hAnsiTheme="minorHAnsi"/>
                <w:i/>
                <w:color w:val="3DB5EA" w:themeColor="text1" w:themeTint="80"/>
                <w:sz w:val="20"/>
              </w:rPr>
              <w:t>the person.</w:t>
            </w:r>
          </w:p>
        </w:tc>
      </w:tr>
    </w:tbl>
    <w:p w14:paraId="1D5EB821" w14:textId="77777777" w:rsidR="00413DF5" w:rsidRPr="00413DF5" w:rsidRDefault="00413DF5" w:rsidP="00413DF5"/>
    <w:p w14:paraId="1EBD38C3" w14:textId="504B9354" w:rsidR="00453A97" w:rsidRDefault="00453A97" w:rsidP="00645760">
      <w:pPr>
        <w:pStyle w:val="Overskrift3"/>
      </w:pPr>
      <w:bookmarkStart w:id="34" w:name="_Toc459370123"/>
      <w:r>
        <w:t xml:space="preserve">Operation </w:t>
      </w:r>
      <w:r w:rsidR="00AB1BB2">
        <w:t>&lt;Operation Name&gt;</w:t>
      </w:r>
      <w:bookmarkEnd w:id="34"/>
    </w:p>
    <w:p w14:paraId="1EBD38C4" w14:textId="77777777" w:rsidR="00453A97" w:rsidRPr="00AB1BB2" w:rsidRDefault="00453A97" w:rsidP="008D3473">
      <w:pPr>
        <w:rPr>
          <w:i/>
        </w:rPr>
      </w:pPr>
      <w:r w:rsidRPr="00AB1BB2">
        <w:rPr>
          <w:i/>
          <w:color w:val="3DB5EA" w:themeColor="text1" w:themeTint="80"/>
        </w:rPr>
        <w:t>Repeat previous section for every operation defined in the service interface definition operation.</w:t>
      </w:r>
    </w:p>
    <w:p w14:paraId="1EBD38C7" w14:textId="77777777" w:rsidR="00453A97" w:rsidRDefault="00453A97" w:rsidP="00947F46">
      <w:pPr>
        <w:pStyle w:val="Overskrift2"/>
      </w:pPr>
      <w:bookmarkStart w:id="35" w:name="_Toc459370124"/>
      <w:r>
        <w:t>Service Interface &lt;Interface Name&gt;</w:t>
      </w:r>
      <w:bookmarkEnd w:id="35"/>
    </w:p>
    <w:p w14:paraId="1EBD38C8" w14:textId="77777777" w:rsidR="00453A97" w:rsidRPr="00AB1BB2" w:rsidRDefault="00453A97" w:rsidP="00453A97">
      <w:pPr>
        <w:keepNext/>
        <w:rPr>
          <w:i/>
          <w:color w:val="3DB5EA" w:themeColor="text1" w:themeTint="80"/>
        </w:rPr>
      </w:pPr>
      <w:r w:rsidRPr="00AB1BB2">
        <w:rPr>
          <w:i/>
          <w:color w:val="3DB5EA" w:themeColor="text1" w:themeTint="80"/>
        </w:rPr>
        <w:t>Repeat previous section for each interface</w:t>
      </w:r>
    </w:p>
    <w:p w14:paraId="1EBD38CB" w14:textId="6508DDEA" w:rsidR="009E5284" w:rsidRPr="00652A71" w:rsidRDefault="009E5284" w:rsidP="00947F46">
      <w:pPr>
        <w:pStyle w:val="Overskrift1"/>
      </w:pPr>
      <w:bookmarkStart w:id="36" w:name="_Ref444681121"/>
      <w:bookmarkStart w:id="37" w:name="_Ref444681126"/>
      <w:bookmarkStart w:id="38" w:name="_Toc459370125"/>
      <w:r w:rsidRPr="00652A71">
        <w:lastRenderedPageBreak/>
        <w:t xml:space="preserve">Service </w:t>
      </w:r>
      <w:r w:rsidR="00F36A93">
        <w:t>D</w:t>
      </w:r>
      <w:r w:rsidRPr="00652A71">
        <w:t xml:space="preserve">ynamic </w:t>
      </w:r>
      <w:r w:rsidR="00F36A93">
        <w:t>B</w:t>
      </w:r>
      <w:r w:rsidRPr="00652A71">
        <w:t>ehaviour</w:t>
      </w:r>
      <w:bookmarkEnd w:id="36"/>
      <w:bookmarkEnd w:id="37"/>
      <w:bookmarkEnd w:id="38"/>
    </w:p>
    <w:p w14:paraId="1EBD38CC" w14:textId="4E8F74C5" w:rsidR="008A58F0" w:rsidRPr="0075285D" w:rsidRDefault="008500C4" w:rsidP="008D3473">
      <w:pPr>
        <w:rPr>
          <w:i/>
          <w:color w:val="3DB5EA" w:themeColor="text1" w:themeTint="80"/>
        </w:rPr>
      </w:pPr>
      <w:r w:rsidRPr="008500C4">
        <w:rPr>
          <w:i/>
          <w:color w:val="3DB5EA" w:themeColor="text1" w:themeTint="80"/>
        </w:rPr>
        <w:t>This chapter describes the interactive behaviour between service interfaces (interaction specification) and, if required, between different services (orchestration).</w:t>
      </w:r>
      <w:r>
        <w:rPr>
          <w:i/>
          <w:color w:val="3DB5EA" w:themeColor="text1" w:themeTint="80"/>
        </w:rPr>
        <w:t xml:space="preserve"> </w:t>
      </w:r>
      <w:r w:rsidR="009E5284" w:rsidRPr="0075285D">
        <w:rPr>
          <w:i/>
          <w:color w:val="3DB5EA" w:themeColor="text1" w:themeTint="80"/>
        </w:rPr>
        <w:t>Architectural elements applicable for this description are:</w:t>
      </w:r>
    </w:p>
    <w:p w14:paraId="1EBD38CD" w14:textId="77777777" w:rsidR="009E5284" w:rsidRPr="0075285D" w:rsidRDefault="009E5284" w:rsidP="008A58F0">
      <w:pPr>
        <w:pStyle w:val="BulletList1"/>
        <w:rPr>
          <w:i/>
          <w:color w:val="3DB5EA" w:themeColor="text1" w:themeTint="80"/>
        </w:rPr>
      </w:pPr>
      <w:r w:rsidRPr="0075285D">
        <w:rPr>
          <w:i/>
          <w:color w:val="3DB5EA" w:themeColor="text1" w:themeTint="80"/>
        </w:rPr>
        <w:t>Ser</w:t>
      </w:r>
      <w:r w:rsidR="00D972FF" w:rsidRPr="0075285D">
        <w:rPr>
          <w:i/>
          <w:color w:val="3DB5EA" w:themeColor="text1" w:themeTint="80"/>
        </w:rPr>
        <w:t>vice Interaction Specifications</w:t>
      </w:r>
    </w:p>
    <w:p w14:paraId="1EBD38CE" w14:textId="77777777" w:rsidR="009E5284" w:rsidRPr="0075285D" w:rsidRDefault="009E5284" w:rsidP="008A58F0">
      <w:pPr>
        <w:pStyle w:val="BulletList1"/>
        <w:rPr>
          <w:i/>
          <w:color w:val="3DB5EA" w:themeColor="text1" w:themeTint="80"/>
        </w:rPr>
      </w:pPr>
      <w:r w:rsidRPr="0075285D">
        <w:rPr>
          <w:i/>
          <w:color w:val="3DB5EA" w:themeColor="text1" w:themeTint="80"/>
        </w:rPr>
        <w:t>Service State machines</w:t>
      </w:r>
    </w:p>
    <w:p w14:paraId="1EBD38CF" w14:textId="77777777" w:rsidR="009E5284" w:rsidRPr="0075285D" w:rsidRDefault="009E5284" w:rsidP="008A58F0">
      <w:pPr>
        <w:pStyle w:val="BulletList1"/>
        <w:rPr>
          <w:i/>
          <w:color w:val="3DB5EA" w:themeColor="text1" w:themeTint="80"/>
        </w:rPr>
      </w:pPr>
      <w:r w:rsidRPr="0075285D">
        <w:rPr>
          <w:i/>
          <w:color w:val="3DB5EA" w:themeColor="text1" w:themeTint="80"/>
        </w:rPr>
        <w:t>Service orchestration</w:t>
      </w:r>
    </w:p>
    <w:p w14:paraId="1EBD38D0" w14:textId="77777777" w:rsidR="00A67688" w:rsidRDefault="00A67688" w:rsidP="008D3473">
      <w:pPr>
        <w:rPr>
          <w:i/>
          <w:color w:val="3DB5EA" w:themeColor="text1" w:themeTint="80"/>
        </w:rPr>
      </w:pPr>
    </w:p>
    <w:p w14:paraId="1EBD38D1" w14:textId="77777777" w:rsidR="003F6891" w:rsidRPr="00B86D71" w:rsidRDefault="00E667D9" w:rsidP="008D3473">
      <w:pPr>
        <w:rPr>
          <w:i/>
          <w:color w:val="3DB5EA" w:themeColor="text1" w:themeTint="80"/>
        </w:rPr>
      </w:pPr>
      <w:r w:rsidRPr="00B86D71">
        <w:rPr>
          <w:i/>
          <w:color w:val="3DB5EA" w:themeColor="text1" w:themeTint="80"/>
        </w:rPr>
        <w:t>F</w:t>
      </w:r>
      <w:r w:rsidR="009E5284" w:rsidRPr="00B86D71">
        <w:rPr>
          <w:i/>
          <w:color w:val="3DB5EA" w:themeColor="text1" w:themeTint="80"/>
        </w:rPr>
        <w:t xml:space="preserve">ollowing types of views and </w:t>
      </w:r>
      <w:r w:rsidR="008967D4">
        <w:rPr>
          <w:i/>
          <w:color w:val="3DB5EA" w:themeColor="text1" w:themeTint="80"/>
        </w:rPr>
        <w:t xml:space="preserve">UML </w:t>
      </w:r>
      <w:r w:rsidR="009E5284" w:rsidRPr="00B86D71">
        <w:rPr>
          <w:i/>
          <w:color w:val="3DB5EA" w:themeColor="text1" w:themeTint="80"/>
        </w:rPr>
        <w:t>diagrams can be used to describe the dynamic behaviour</w:t>
      </w:r>
      <w:r w:rsidR="008967D4">
        <w:rPr>
          <w:rStyle w:val="Fodnotehenvisning"/>
          <w:i/>
          <w:color w:val="3DB5EA" w:themeColor="text1" w:themeTint="80"/>
        </w:rPr>
        <w:footnoteReference w:id="2"/>
      </w:r>
      <w:r w:rsidR="009E5284" w:rsidRPr="00B86D71">
        <w:rPr>
          <w:i/>
          <w:color w:val="3DB5EA" w:themeColor="text1" w:themeTint="80"/>
        </w:rPr>
        <w:t>:</w:t>
      </w:r>
    </w:p>
    <w:p w14:paraId="1EBD38D2" w14:textId="77777777" w:rsidR="008967D4" w:rsidRDefault="008967D4" w:rsidP="003F6891">
      <w:pPr>
        <w:pStyle w:val="BulletList1"/>
        <w:rPr>
          <w:i/>
          <w:color w:val="3DB5EA" w:themeColor="text1" w:themeTint="80"/>
        </w:rPr>
      </w:pPr>
      <w:r>
        <w:rPr>
          <w:i/>
          <w:color w:val="3DB5EA" w:themeColor="text1" w:themeTint="80"/>
        </w:rPr>
        <w:t>Sequence diagrams</w:t>
      </w:r>
    </w:p>
    <w:p w14:paraId="1EBD38D3" w14:textId="77777777" w:rsidR="008967D4" w:rsidRDefault="008967D4" w:rsidP="003F6891">
      <w:pPr>
        <w:pStyle w:val="BulletList1"/>
        <w:rPr>
          <w:i/>
          <w:color w:val="3DB5EA" w:themeColor="text1" w:themeTint="80"/>
        </w:rPr>
      </w:pPr>
      <w:r>
        <w:rPr>
          <w:i/>
          <w:color w:val="3DB5EA" w:themeColor="text1" w:themeTint="80"/>
        </w:rPr>
        <w:t>Interaction diagrams</w:t>
      </w:r>
    </w:p>
    <w:p w14:paraId="1EBD38D4" w14:textId="7B8BCEB9" w:rsidR="009E5284" w:rsidRDefault="008967D4" w:rsidP="0052264F">
      <w:pPr>
        <w:pStyle w:val="BulletList1"/>
        <w:rPr>
          <w:i/>
          <w:color w:val="3DB5EA" w:themeColor="text1" w:themeTint="80"/>
        </w:rPr>
      </w:pPr>
      <w:r>
        <w:rPr>
          <w:i/>
          <w:color w:val="3DB5EA" w:themeColor="text1" w:themeTint="80"/>
        </w:rPr>
        <w:t>State machine diagrams</w:t>
      </w:r>
    </w:p>
    <w:p w14:paraId="459A2C8B" w14:textId="77777777" w:rsidR="00C70F53" w:rsidRDefault="00C70F53" w:rsidP="000B4DC5">
      <w:pPr>
        <w:rPr>
          <w:i/>
          <w:color w:val="3DB5EA" w:themeColor="text1" w:themeTint="80"/>
        </w:rPr>
      </w:pPr>
    </w:p>
    <w:p w14:paraId="2CE2502C" w14:textId="6520503C" w:rsidR="00C70F53" w:rsidRPr="000B4DC5" w:rsidRDefault="001958B2" w:rsidP="000B4DC5">
      <w:pPr>
        <w:rPr>
          <w:i/>
          <w:color w:val="3DB5EA" w:themeColor="text1" w:themeTint="80"/>
        </w:rPr>
      </w:pPr>
      <w:r>
        <w:rPr>
          <w:i/>
          <w:color w:val="3DB5EA" w:themeColor="text1" w:themeTint="80"/>
        </w:rPr>
        <w:t>This section is especially relevant, if</w:t>
      </w:r>
      <w:r w:rsidR="00C70F53">
        <w:rPr>
          <w:i/>
          <w:color w:val="3DB5EA" w:themeColor="text1" w:themeTint="80"/>
        </w:rPr>
        <w:t xml:space="preserve"> the </w:t>
      </w:r>
      <w:r>
        <w:rPr>
          <w:i/>
          <w:color w:val="3DB5EA" w:themeColor="text1" w:themeTint="80"/>
        </w:rPr>
        <w:t xml:space="preserve">service design structure (see section </w:t>
      </w:r>
      <w:r>
        <w:rPr>
          <w:i/>
          <w:color w:val="3DB5EA" w:themeColor="text1" w:themeTint="80"/>
        </w:rPr>
        <w:fldChar w:fldCharType="begin"/>
      </w:r>
      <w:r>
        <w:rPr>
          <w:i/>
          <w:color w:val="3DB5EA" w:themeColor="text1" w:themeTint="80"/>
        </w:rPr>
        <w:instrText xml:space="preserve"> REF _Ref458610594 \r \h </w:instrText>
      </w:r>
      <w:r>
        <w:rPr>
          <w:i/>
          <w:color w:val="3DB5EA" w:themeColor="text1" w:themeTint="80"/>
        </w:rPr>
      </w:r>
      <w:r>
        <w:rPr>
          <w:i/>
          <w:color w:val="3DB5EA" w:themeColor="text1" w:themeTint="80"/>
        </w:rPr>
        <w:fldChar w:fldCharType="separate"/>
      </w:r>
      <w:r w:rsidR="00440130">
        <w:rPr>
          <w:i/>
          <w:color w:val="3DB5EA" w:themeColor="text1" w:themeTint="80"/>
        </w:rPr>
        <w:t>4</w:t>
      </w:r>
      <w:r>
        <w:rPr>
          <w:i/>
          <w:color w:val="3DB5EA" w:themeColor="text1" w:themeTint="80"/>
        </w:rPr>
        <w:fldChar w:fldCharType="end"/>
      </w:r>
      <w:r>
        <w:rPr>
          <w:i/>
          <w:color w:val="3DB5EA" w:themeColor="text1" w:themeTint="80"/>
        </w:rPr>
        <w:t>) differs from the service structure introduced in the service spec</w:t>
      </w:r>
      <w:r w:rsidR="008F2912">
        <w:rPr>
          <w:i/>
          <w:color w:val="3DB5EA" w:themeColor="text1" w:themeTint="80"/>
        </w:rPr>
        <w:t>ification. If designed service interfaces and operations are equivalent to those of the service specification, and if the dynamic behaviour is sufficiently described in the service specification, then this section may be limited to references to the service specification document.</w:t>
      </w:r>
    </w:p>
    <w:p w14:paraId="6711B1E3" w14:textId="77777777" w:rsidR="00C70F53" w:rsidRPr="00B86D71" w:rsidRDefault="00C70F53" w:rsidP="000B4DC5">
      <w:pPr>
        <w:rPr>
          <w:i/>
          <w:color w:val="3DB5EA" w:themeColor="text1" w:themeTint="80"/>
        </w:rPr>
      </w:pPr>
    </w:p>
    <w:p w14:paraId="1EBD38D5" w14:textId="6FB3EFD1" w:rsidR="009E5284" w:rsidRDefault="009E5284" w:rsidP="00947F46">
      <w:pPr>
        <w:pStyle w:val="Overskrift2"/>
      </w:pPr>
      <w:bookmarkStart w:id="39" w:name="_Toc459370126"/>
      <w:r>
        <w:t>Service Interface &lt;Interface Name&gt;</w:t>
      </w:r>
      <w:bookmarkEnd w:id="39"/>
    </w:p>
    <w:p w14:paraId="1EBD38D6" w14:textId="7E1C2240" w:rsidR="009E5284" w:rsidRDefault="009E5284" w:rsidP="003F6891">
      <w:pPr>
        <w:rPr>
          <w:i/>
          <w:color w:val="3DB5EA" w:themeColor="text1" w:themeTint="80"/>
        </w:rPr>
      </w:pPr>
      <w:r w:rsidRPr="00B86D71">
        <w:rPr>
          <w:i/>
          <w:color w:val="3DB5EA" w:themeColor="text1" w:themeTint="80"/>
        </w:rPr>
        <w:t xml:space="preserve">Include some information about the dynamic aspects of the service </w:t>
      </w:r>
      <w:r w:rsidR="00CC408E" w:rsidRPr="00B86D71">
        <w:rPr>
          <w:i/>
          <w:color w:val="3DB5EA" w:themeColor="text1" w:themeTint="80"/>
        </w:rPr>
        <w:t>interface;</w:t>
      </w:r>
      <w:r w:rsidRPr="00B86D71">
        <w:rPr>
          <w:i/>
          <w:color w:val="3DB5EA" w:themeColor="text1" w:themeTint="80"/>
        </w:rPr>
        <w:t xml:space="preserve"> each operation should be exposed </w:t>
      </w:r>
      <w:r w:rsidR="00A67688" w:rsidRPr="00B86D71">
        <w:rPr>
          <w:i/>
          <w:color w:val="3DB5EA" w:themeColor="text1" w:themeTint="80"/>
        </w:rPr>
        <w:t>on at least</w:t>
      </w:r>
      <w:r w:rsidRPr="00B86D71">
        <w:rPr>
          <w:i/>
          <w:color w:val="3DB5EA" w:themeColor="text1" w:themeTint="80"/>
        </w:rPr>
        <w:t xml:space="preserve"> one diagram.</w:t>
      </w:r>
    </w:p>
    <w:p w14:paraId="1EBD38D7" w14:textId="77777777" w:rsidR="00A67688" w:rsidRPr="00B86D71" w:rsidRDefault="00A67688" w:rsidP="003F6891">
      <w:pPr>
        <w:rPr>
          <w:i/>
          <w:color w:val="3DB5EA" w:themeColor="text1" w:themeTint="80"/>
        </w:rPr>
      </w:pPr>
      <w:r>
        <w:rPr>
          <w:i/>
          <w:color w:val="3DB5EA" w:themeColor="text1" w:themeTint="80"/>
        </w:rPr>
        <w:t>An example sequence diagram is given below.</w:t>
      </w:r>
    </w:p>
    <w:p w14:paraId="1EBD38D8" w14:textId="08358B0F" w:rsidR="003F6891" w:rsidRDefault="00AF587D" w:rsidP="003F6891">
      <w:pPr>
        <w:pStyle w:val="Graphic"/>
      </w:pPr>
      <w:r>
        <w:rPr>
          <w:lang w:val="da-DK" w:eastAsia="da-DK"/>
        </w:rPr>
        <w:lastRenderedPageBreak/>
        <w:drawing>
          <wp:inline distT="0" distB="0" distL="0" distR="0" wp14:anchorId="092460B2" wp14:editId="539E4083">
            <wp:extent cx="5943600" cy="2606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06675"/>
                    </a:xfrm>
                    <a:prstGeom prst="rect">
                      <a:avLst/>
                    </a:prstGeom>
                  </pic:spPr>
                </pic:pic>
              </a:graphicData>
            </a:graphic>
          </wp:inline>
        </w:drawing>
      </w:r>
    </w:p>
    <w:p w14:paraId="1EBD38D9" w14:textId="21CC36FE" w:rsidR="003F6891" w:rsidRPr="006F6F5E" w:rsidRDefault="003F6891" w:rsidP="003F6891">
      <w:pPr>
        <w:pStyle w:val="Billedtekst"/>
      </w:pPr>
      <w:bookmarkStart w:id="40" w:name="_Toc373134179"/>
      <w:bookmarkStart w:id="41" w:name="_Toc442209589"/>
      <w:bookmarkStart w:id="42" w:name="_Toc459370136"/>
      <w:r w:rsidRPr="006F6F5E">
        <w:t xml:space="preserve">Figure </w:t>
      </w:r>
      <w:r>
        <w:fldChar w:fldCharType="begin"/>
      </w:r>
      <w:r>
        <w:instrText xml:space="preserve"> SEQ Figure \* ARABIC </w:instrText>
      </w:r>
      <w:r>
        <w:fldChar w:fldCharType="separate"/>
      </w:r>
      <w:r w:rsidR="00440130">
        <w:rPr>
          <w:noProof/>
        </w:rPr>
        <w:t>4</w:t>
      </w:r>
      <w:r>
        <w:rPr>
          <w:noProof/>
        </w:rPr>
        <w:fldChar w:fldCharType="end"/>
      </w:r>
      <w:r w:rsidRPr="006F6F5E">
        <w:t xml:space="preserve">: </w:t>
      </w:r>
      <w:r w:rsidR="00781FD3">
        <w:fldChar w:fldCharType="begin"/>
      </w:r>
      <w:r w:rsidR="00781FD3">
        <w:instrText xml:space="preserve"> DOCPROPERTY  "Service Name"  \* MERGEFORMAT </w:instrText>
      </w:r>
      <w:r w:rsidR="00781FD3">
        <w:fldChar w:fldCharType="separate"/>
      </w:r>
      <w:r w:rsidR="00440130">
        <w:t>&lt;Service Name&gt;</w:t>
      </w:r>
      <w:r w:rsidR="00781FD3">
        <w:fldChar w:fldCharType="end"/>
      </w:r>
      <w:r>
        <w:t xml:space="preserve"> </w:t>
      </w:r>
      <w:bookmarkEnd w:id="40"/>
      <w:bookmarkEnd w:id="41"/>
      <w:r w:rsidR="009F40BF">
        <w:t>Operation Sequence Diagram</w:t>
      </w:r>
      <w:bookmarkEnd w:id="42"/>
    </w:p>
    <w:p w14:paraId="1EBD38DA" w14:textId="1622B7C6" w:rsidR="003F6891" w:rsidRDefault="003F6891" w:rsidP="00947F46">
      <w:pPr>
        <w:pStyle w:val="Overskrift2"/>
      </w:pPr>
      <w:bookmarkStart w:id="43" w:name="_Toc459370127"/>
      <w:r>
        <w:t>Service Interface &lt;Interface Name&gt;</w:t>
      </w:r>
      <w:bookmarkEnd w:id="43"/>
    </w:p>
    <w:p w14:paraId="1EBD38DB" w14:textId="4AABF897" w:rsidR="003F6891" w:rsidRPr="00B86D71" w:rsidRDefault="00B0587B" w:rsidP="003F6891">
      <w:pPr>
        <w:rPr>
          <w:i/>
          <w:color w:val="3DB5EA" w:themeColor="text1" w:themeTint="80"/>
        </w:rPr>
      </w:pPr>
      <w:r>
        <w:rPr>
          <w:i/>
          <w:color w:val="3DB5EA" w:themeColor="text1" w:themeTint="80"/>
        </w:rPr>
        <w:t>Replicate</w:t>
      </w:r>
      <w:r w:rsidRPr="00B86D71">
        <w:rPr>
          <w:i/>
          <w:color w:val="3DB5EA" w:themeColor="text1" w:themeTint="80"/>
        </w:rPr>
        <w:t xml:space="preserve"> </w:t>
      </w:r>
      <w:r w:rsidR="003F6891" w:rsidRPr="00B86D71">
        <w:rPr>
          <w:i/>
          <w:color w:val="3DB5EA" w:themeColor="text1" w:themeTint="80"/>
        </w:rPr>
        <w:t xml:space="preserve">previous section for each service interface </w:t>
      </w:r>
    </w:p>
    <w:p w14:paraId="1EBD393E" w14:textId="77777777" w:rsidR="009D6FE8" w:rsidRDefault="009D6FE8" w:rsidP="009D6FE8">
      <w:pPr>
        <w:pStyle w:val="Overskrift1"/>
      </w:pPr>
      <w:bookmarkStart w:id="44" w:name="_Toc459370128"/>
      <w:r>
        <w:lastRenderedPageBreak/>
        <w:t>References</w:t>
      </w:r>
      <w:bookmarkEnd w:id="44"/>
    </w:p>
    <w:p w14:paraId="1EBD393F" w14:textId="31BDFC5C" w:rsidR="007C776B" w:rsidRPr="006A56EA" w:rsidRDefault="009D6FE8" w:rsidP="009D6FE8">
      <w:pPr>
        <w:rPr>
          <w:i/>
          <w:color w:val="3DB5EA" w:themeColor="text1" w:themeTint="80"/>
        </w:rPr>
      </w:pPr>
      <w:r w:rsidRPr="006A56EA">
        <w:rPr>
          <w:i/>
          <w:color w:val="3DB5EA" w:themeColor="text1" w:themeTint="80"/>
        </w:rPr>
        <w:t xml:space="preserve">This chapter </w:t>
      </w:r>
      <w:r w:rsidR="0052264F" w:rsidRPr="006A56EA">
        <w:rPr>
          <w:i/>
          <w:color w:val="3DB5EA" w:themeColor="text1" w:themeTint="80"/>
        </w:rPr>
        <w:t xml:space="preserve">shall </w:t>
      </w:r>
      <w:r w:rsidRPr="006A56EA">
        <w:rPr>
          <w:i/>
          <w:color w:val="3DB5EA" w:themeColor="text1" w:themeTint="80"/>
        </w:rPr>
        <w:t xml:space="preserve">include all references used when designing the service. Specifically, the </w:t>
      </w:r>
      <w:r w:rsidR="00466ABB">
        <w:rPr>
          <w:i/>
          <w:color w:val="3DB5EA" w:themeColor="text1" w:themeTint="80"/>
        </w:rPr>
        <w:t>service specification document as well as standard documents describing the chosen technology and documents describing any external data models (if applicable)</w:t>
      </w:r>
      <w:r w:rsidRPr="006A56EA">
        <w:rPr>
          <w:i/>
          <w:color w:val="3DB5EA" w:themeColor="text1" w:themeTint="80"/>
        </w:rPr>
        <w:t xml:space="preserve"> </w:t>
      </w:r>
      <w:r w:rsidR="0052264F" w:rsidRPr="006A56EA">
        <w:rPr>
          <w:i/>
          <w:color w:val="3DB5EA" w:themeColor="text1" w:themeTint="80"/>
        </w:rPr>
        <w:t xml:space="preserve">shall </w:t>
      </w:r>
      <w:r w:rsidRPr="006A56EA">
        <w:rPr>
          <w:i/>
          <w:color w:val="3DB5EA" w:themeColor="text1" w:themeTint="80"/>
        </w:rPr>
        <w:t>be listed.</w:t>
      </w:r>
    </w:p>
    <w:tbl>
      <w:tblPr>
        <w:tblW w:w="923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1559"/>
        <w:gridCol w:w="3993"/>
      </w:tblGrid>
      <w:tr w:rsidR="00F14D46" w:rsidRPr="003A640B" w14:paraId="1EBD3943" w14:textId="77777777" w:rsidTr="004444E7">
        <w:trPr>
          <w:trHeight w:val="341"/>
          <w:tblHeader/>
        </w:trPr>
        <w:tc>
          <w:tcPr>
            <w:tcW w:w="3686" w:type="dxa"/>
            <w:shd w:val="clear" w:color="auto" w:fill="C2D69B" w:themeFill="accent3" w:themeFillTint="99"/>
            <w:vAlign w:val="center"/>
          </w:tcPr>
          <w:p w14:paraId="1EBD3940" w14:textId="77777777" w:rsidR="00F14D46" w:rsidRPr="003A640B" w:rsidRDefault="00F14D46" w:rsidP="00F14D46">
            <w:pPr>
              <w:pStyle w:val="TableHeader"/>
            </w:pPr>
            <w:r w:rsidRPr="003A640B">
              <w:t>Nr.</w:t>
            </w:r>
          </w:p>
        </w:tc>
        <w:tc>
          <w:tcPr>
            <w:tcW w:w="1559" w:type="dxa"/>
            <w:shd w:val="clear" w:color="auto" w:fill="C2D69B" w:themeFill="accent3" w:themeFillTint="99"/>
            <w:vAlign w:val="center"/>
          </w:tcPr>
          <w:p w14:paraId="1EBD3941" w14:textId="77777777" w:rsidR="00F14D46" w:rsidRPr="003A640B" w:rsidRDefault="00F14D46" w:rsidP="00F14D46">
            <w:pPr>
              <w:pStyle w:val="TableHeader"/>
            </w:pPr>
            <w:r w:rsidRPr="003A640B">
              <w:t>Version</w:t>
            </w:r>
          </w:p>
        </w:tc>
        <w:tc>
          <w:tcPr>
            <w:tcW w:w="3993" w:type="dxa"/>
            <w:shd w:val="clear" w:color="auto" w:fill="C2D69B" w:themeFill="accent3" w:themeFillTint="99"/>
          </w:tcPr>
          <w:p w14:paraId="1EBD3942" w14:textId="77777777" w:rsidR="00F14D46" w:rsidRPr="003A640B" w:rsidRDefault="00F14D46" w:rsidP="00F14D46">
            <w:pPr>
              <w:pStyle w:val="TableHeader"/>
            </w:pPr>
            <w:r>
              <w:t>Reference</w:t>
            </w:r>
          </w:p>
        </w:tc>
      </w:tr>
      <w:tr w:rsidR="00F14D46" w:rsidRPr="00456821" w14:paraId="1EBD3967" w14:textId="77777777" w:rsidTr="00634D44">
        <w:trPr>
          <w:trHeight w:val="477"/>
        </w:trPr>
        <w:tc>
          <w:tcPr>
            <w:tcW w:w="3686" w:type="dxa"/>
          </w:tcPr>
          <w:p w14:paraId="1EBD3964" w14:textId="56EF881A" w:rsidR="00F14D46" w:rsidRDefault="00737BB2" w:rsidP="00ED7F99">
            <w:pPr>
              <w:pStyle w:val="Table"/>
              <w:numPr>
                <w:ilvl w:val="0"/>
                <w:numId w:val="18"/>
              </w:numPr>
              <w:ind w:left="465" w:hanging="357"/>
            </w:pPr>
            <w:bookmarkStart w:id="45" w:name="_Ref448418975"/>
            <w:r>
              <w:t xml:space="preserve">Service </w:t>
            </w:r>
            <w:r w:rsidR="00ED7F99">
              <w:t>Documentation</w:t>
            </w:r>
            <w:r>
              <w:t xml:space="preserve"> Guidelines</w:t>
            </w:r>
            <w:bookmarkEnd w:id="45"/>
          </w:p>
        </w:tc>
        <w:tc>
          <w:tcPr>
            <w:tcW w:w="1559" w:type="dxa"/>
          </w:tcPr>
          <w:p w14:paraId="1EBD3965" w14:textId="5E1C31BF" w:rsidR="00F14D46" w:rsidRDefault="00737BB2" w:rsidP="00F14D46">
            <w:pPr>
              <w:pStyle w:val="Table"/>
            </w:pPr>
            <w:r>
              <w:t>01.00</w:t>
            </w:r>
          </w:p>
        </w:tc>
        <w:tc>
          <w:tcPr>
            <w:tcW w:w="3993" w:type="dxa"/>
          </w:tcPr>
          <w:p w14:paraId="1EBD3966" w14:textId="42C7C51A" w:rsidR="00F14D46" w:rsidRPr="00456821" w:rsidRDefault="00BE12D6" w:rsidP="00ED7F99">
            <w:pPr>
              <w:pStyle w:val="Table"/>
            </w:pPr>
            <w:r w:rsidRPr="00BE12D6">
              <w:t>SG_Annex_A_Service_Documentation_Guidelines</w:t>
            </w:r>
          </w:p>
        </w:tc>
      </w:tr>
      <w:tr w:rsidR="00737BB2" w:rsidRPr="00456821" w14:paraId="7D7EA7D5" w14:textId="77777777" w:rsidTr="00634D44">
        <w:trPr>
          <w:trHeight w:val="477"/>
          <w:hidden/>
        </w:trPr>
        <w:tc>
          <w:tcPr>
            <w:tcW w:w="3686" w:type="dxa"/>
          </w:tcPr>
          <w:p w14:paraId="27D4E0B4" w14:textId="5FD696E1" w:rsidR="00737BB2" w:rsidRPr="00F108DB" w:rsidRDefault="00737BB2" w:rsidP="00463E78">
            <w:pPr>
              <w:pStyle w:val="Table"/>
              <w:numPr>
                <w:ilvl w:val="0"/>
                <w:numId w:val="18"/>
              </w:numPr>
              <w:ind w:left="465" w:hanging="357"/>
              <w:rPr>
                <w:vanish/>
              </w:rPr>
            </w:pPr>
            <w:r w:rsidRPr="00F108DB">
              <w:rPr>
                <w:vanish/>
              </w:rPr>
              <w:t>Document ID</w:t>
            </w:r>
          </w:p>
        </w:tc>
        <w:tc>
          <w:tcPr>
            <w:tcW w:w="1559" w:type="dxa"/>
          </w:tcPr>
          <w:p w14:paraId="2CBD2D50" w14:textId="5C66E97F" w:rsidR="00737BB2" w:rsidRPr="00F108DB" w:rsidRDefault="00737BB2" w:rsidP="00F14D46">
            <w:pPr>
              <w:pStyle w:val="Table"/>
              <w:rPr>
                <w:vanish/>
              </w:rPr>
            </w:pPr>
            <w:r w:rsidRPr="00F108DB">
              <w:rPr>
                <w:vanish/>
              </w:rPr>
              <w:t>xx.yy</w:t>
            </w:r>
          </w:p>
        </w:tc>
        <w:tc>
          <w:tcPr>
            <w:tcW w:w="3993" w:type="dxa"/>
          </w:tcPr>
          <w:p w14:paraId="70801A52" w14:textId="0D81518E" w:rsidR="00737BB2" w:rsidRPr="00F108DB" w:rsidRDefault="00737BB2" w:rsidP="00503178">
            <w:pPr>
              <w:pStyle w:val="Table"/>
              <w:rPr>
                <w:vanish/>
              </w:rPr>
            </w:pPr>
            <w:r w:rsidRPr="00F108DB">
              <w:rPr>
                <w:vanish/>
              </w:rPr>
              <w:t>Deliverable abc</w:t>
            </w:r>
          </w:p>
        </w:tc>
      </w:tr>
      <w:tr w:rsidR="00E61E9E" w:rsidRPr="00456821" w14:paraId="09AF4391" w14:textId="77777777" w:rsidTr="00634D44">
        <w:trPr>
          <w:trHeight w:val="477"/>
        </w:trPr>
        <w:tc>
          <w:tcPr>
            <w:tcW w:w="3686" w:type="dxa"/>
          </w:tcPr>
          <w:p w14:paraId="4C094F65" w14:textId="60707AB5" w:rsidR="00E61E9E" w:rsidRPr="000B4DC5" w:rsidRDefault="00E61E9E" w:rsidP="00463E78">
            <w:pPr>
              <w:pStyle w:val="Table"/>
              <w:numPr>
                <w:ilvl w:val="0"/>
                <w:numId w:val="18"/>
              </w:numPr>
              <w:ind w:left="465" w:hanging="357"/>
              <w:rPr>
                <w:rFonts w:asciiTheme="minorHAnsi" w:hAnsiTheme="minorHAnsi"/>
                <w:i/>
                <w:color w:val="3DB5EA" w:themeColor="text1" w:themeTint="80"/>
              </w:rPr>
            </w:pPr>
            <w:bookmarkStart w:id="46" w:name="_Ref459277048"/>
            <w:r w:rsidRPr="000B4DC5">
              <w:rPr>
                <w:rFonts w:asciiTheme="minorHAnsi" w:hAnsiTheme="minorHAnsi"/>
                <w:i/>
                <w:color w:val="3DB5EA" w:themeColor="text1" w:themeTint="80"/>
              </w:rPr>
              <w:t>XYZ Service Specification</w:t>
            </w:r>
            <w:bookmarkEnd w:id="46"/>
          </w:p>
        </w:tc>
        <w:tc>
          <w:tcPr>
            <w:tcW w:w="1559" w:type="dxa"/>
          </w:tcPr>
          <w:p w14:paraId="1C37A1EF" w14:textId="23BFD783" w:rsidR="00E61E9E" w:rsidRPr="000B4DC5" w:rsidRDefault="00E61E9E" w:rsidP="00F14D46">
            <w:pPr>
              <w:pStyle w:val="Table"/>
              <w:rPr>
                <w:rFonts w:asciiTheme="minorHAnsi" w:hAnsiTheme="minorHAnsi"/>
                <w:i/>
                <w:color w:val="3DB5EA" w:themeColor="text1" w:themeTint="80"/>
              </w:rPr>
            </w:pPr>
            <w:r w:rsidRPr="000B4DC5">
              <w:rPr>
                <w:rFonts w:asciiTheme="minorHAnsi" w:hAnsiTheme="minorHAnsi"/>
                <w:i/>
                <w:color w:val="3DB5EA" w:themeColor="text1" w:themeTint="80"/>
              </w:rPr>
              <w:t>xx.yy</w:t>
            </w:r>
          </w:p>
        </w:tc>
        <w:tc>
          <w:tcPr>
            <w:tcW w:w="3993" w:type="dxa"/>
          </w:tcPr>
          <w:p w14:paraId="1D4C0D84" w14:textId="11BB7B28" w:rsidR="00E61E9E" w:rsidRPr="000B4DC5" w:rsidRDefault="00E61E9E" w:rsidP="00503178">
            <w:pPr>
              <w:pStyle w:val="Table"/>
              <w:rPr>
                <w:rFonts w:asciiTheme="minorHAnsi" w:hAnsiTheme="minorHAnsi"/>
                <w:i/>
                <w:color w:val="3DB5EA" w:themeColor="text1" w:themeTint="80"/>
              </w:rPr>
            </w:pPr>
            <w:r w:rsidRPr="000B4DC5">
              <w:rPr>
                <w:rFonts w:asciiTheme="minorHAnsi" w:hAnsiTheme="minorHAnsi"/>
                <w:i/>
                <w:color w:val="3DB5EA" w:themeColor="text1" w:themeTint="80"/>
              </w:rPr>
              <w:t>Service Specification for the XYZ service.</w:t>
            </w:r>
          </w:p>
        </w:tc>
      </w:tr>
    </w:tbl>
    <w:p w14:paraId="1BD2260B" w14:textId="77777777" w:rsidR="00F325F8" w:rsidRPr="0052511D" w:rsidRDefault="00F325F8" w:rsidP="00F325F8">
      <w:pPr>
        <w:pStyle w:val="Overskrift1"/>
      </w:pPr>
      <w:bookmarkStart w:id="47" w:name="_Ref448477071"/>
      <w:bookmarkStart w:id="48" w:name="_Toc459370129"/>
      <w:r w:rsidRPr="0052511D">
        <w:lastRenderedPageBreak/>
        <w:t>Acronyms and Terminology</w:t>
      </w:r>
      <w:bookmarkEnd w:id="48"/>
    </w:p>
    <w:p w14:paraId="680A4165" w14:textId="77777777" w:rsidR="00F325F8" w:rsidRPr="005B2AD6" w:rsidRDefault="00F325F8" w:rsidP="00F325F8">
      <w:pPr>
        <w:pStyle w:val="Overskrift2"/>
      </w:pPr>
      <w:bookmarkStart w:id="49" w:name="_Toc459370130"/>
      <w:r w:rsidRPr="005B2AD6">
        <w:t>Acronyms</w:t>
      </w:r>
      <w:bookmarkEnd w:id="49"/>
    </w:p>
    <w:tbl>
      <w:tblPr>
        <w:tblStyle w:val="Tabel-Gitter"/>
        <w:tblW w:w="0" w:type="auto"/>
        <w:tblInd w:w="108" w:type="dxa"/>
        <w:tblLook w:val="04A0" w:firstRow="1" w:lastRow="0" w:firstColumn="1" w:lastColumn="0" w:noHBand="0" w:noVBand="1"/>
      </w:tblPr>
      <w:tblGrid>
        <w:gridCol w:w="1843"/>
        <w:gridCol w:w="7371"/>
      </w:tblGrid>
      <w:tr w:rsidR="00F325F8" w14:paraId="7715EF31" w14:textId="77777777" w:rsidTr="00703B8C">
        <w:tc>
          <w:tcPr>
            <w:tcW w:w="1843" w:type="dxa"/>
          </w:tcPr>
          <w:p w14:paraId="6C7BB1E1" w14:textId="77777777" w:rsidR="00F325F8" w:rsidRPr="00E62042" w:rsidRDefault="00F325F8" w:rsidP="00703B8C">
            <w:pPr>
              <w:pStyle w:val="TableHeader"/>
            </w:pPr>
            <w:r w:rsidRPr="00E62042">
              <w:t>Term</w:t>
            </w:r>
          </w:p>
        </w:tc>
        <w:tc>
          <w:tcPr>
            <w:tcW w:w="7371" w:type="dxa"/>
          </w:tcPr>
          <w:p w14:paraId="6063FE0C" w14:textId="77777777" w:rsidR="00F325F8" w:rsidRDefault="00F325F8" w:rsidP="00703B8C">
            <w:pPr>
              <w:pStyle w:val="TableHeader"/>
              <w:rPr>
                <w:rFonts w:ascii="Helvetica 55 Roman" w:hAnsi="Helvetica 55 Roman"/>
              </w:rPr>
            </w:pPr>
            <w:r w:rsidRPr="00E62042">
              <w:t>Definition</w:t>
            </w:r>
          </w:p>
        </w:tc>
      </w:tr>
      <w:tr w:rsidR="00F325F8" w:rsidRPr="00EC53FF" w14:paraId="601DF872" w14:textId="77777777" w:rsidTr="00703B8C">
        <w:tc>
          <w:tcPr>
            <w:tcW w:w="1843" w:type="dxa"/>
          </w:tcPr>
          <w:p w14:paraId="1F862D07" w14:textId="77777777" w:rsidR="00F325F8" w:rsidRPr="00945F64" w:rsidRDefault="00F325F8" w:rsidP="00703B8C">
            <w:pPr>
              <w:pStyle w:val="TableHeader"/>
              <w:rPr>
                <w:lang w:eastAsia="fr-FR"/>
              </w:rPr>
            </w:pPr>
            <w:r>
              <w:rPr>
                <w:lang w:eastAsia="fr-FR"/>
              </w:rPr>
              <w:t>API</w:t>
            </w:r>
          </w:p>
        </w:tc>
        <w:tc>
          <w:tcPr>
            <w:tcW w:w="7371" w:type="dxa"/>
          </w:tcPr>
          <w:p w14:paraId="797A33B1" w14:textId="77777777" w:rsidR="00F325F8" w:rsidRPr="00945F64" w:rsidRDefault="00F325F8" w:rsidP="00703B8C">
            <w:pPr>
              <w:pStyle w:val="Table"/>
              <w:rPr>
                <w:lang w:eastAsia="fr-FR"/>
              </w:rPr>
            </w:pPr>
            <w:r w:rsidRPr="00B14C30">
              <w:rPr>
                <w:lang w:eastAsia="fr-FR"/>
              </w:rPr>
              <w:t>Application Programming Interface</w:t>
            </w:r>
          </w:p>
        </w:tc>
      </w:tr>
      <w:tr w:rsidR="00F325F8" w:rsidRPr="00EC53FF" w14:paraId="1C6C1213" w14:textId="77777777" w:rsidTr="00703B8C">
        <w:tc>
          <w:tcPr>
            <w:tcW w:w="1843" w:type="dxa"/>
          </w:tcPr>
          <w:p w14:paraId="78D12406" w14:textId="77777777" w:rsidR="00F325F8" w:rsidRDefault="00F325F8" w:rsidP="00703B8C">
            <w:pPr>
              <w:pStyle w:val="TableHeader"/>
              <w:rPr>
                <w:lang w:eastAsia="fr-FR"/>
              </w:rPr>
            </w:pPr>
            <w:r>
              <w:rPr>
                <w:lang w:eastAsia="fr-FR"/>
              </w:rPr>
              <w:t>MC</w:t>
            </w:r>
          </w:p>
        </w:tc>
        <w:tc>
          <w:tcPr>
            <w:tcW w:w="7371" w:type="dxa"/>
          </w:tcPr>
          <w:p w14:paraId="0A5FE8A1" w14:textId="77777777" w:rsidR="00F325F8" w:rsidRDefault="00F325F8" w:rsidP="00703B8C">
            <w:pPr>
              <w:pStyle w:val="Table"/>
              <w:rPr>
                <w:lang w:eastAsia="fr-FR"/>
              </w:rPr>
            </w:pPr>
            <w:r>
              <w:rPr>
                <w:lang w:eastAsia="fr-FR"/>
              </w:rPr>
              <w:t>Maritime Cloud</w:t>
            </w:r>
          </w:p>
        </w:tc>
      </w:tr>
      <w:tr w:rsidR="00F325F8" w:rsidRPr="00EC53FF" w14:paraId="475E64BC" w14:textId="77777777" w:rsidTr="00703B8C">
        <w:tc>
          <w:tcPr>
            <w:tcW w:w="1843" w:type="dxa"/>
          </w:tcPr>
          <w:p w14:paraId="78FE3578" w14:textId="77777777" w:rsidR="00F325F8" w:rsidRPr="00945F64" w:rsidRDefault="00F325F8" w:rsidP="00703B8C">
            <w:pPr>
              <w:pStyle w:val="TableHeader"/>
              <w:rPr>
                <w:lang w:eastAsia="fr-FR"/>
              </w:rPr>
            </w:pPr>
            <w:r>
              <w:rPr>
                <w:lang w:eastAsia="fr-FR"/>
              </w:rPr>
              <w:t>MEP</w:t>
            </w:r>
          </w:p>
        </w:tc>
        <w:tc>
          <w:tcPr>
            <w:tcW w:w="7371" w:type="dxa"/>
          </w:tcPr>
          <w:p w14:paraId="4B56433D" w14:textId="77777777" w:rsidR="00F325F8" w:rsidRPr="00945F64" w:rsidRDefault="00F325F8" w:rsidP="00703B8C">
            <w:pPr>
              <w:pStyle w:val="Table"/>
              <w:rPr>
                <w:lang w:eastAsia="fr-FR"/>
              </w:rPr>
            </w:pPr>
            <w:r>
              <w:rPr>
                <w:lang w:eastAsia="fr-FR"/>
              </w:rPr>
              <w:t>Message Exchange Pattern</w:t>
            </w:r>
          </w:p>
        </w:tc>
      </w:tr>
      <w:tr w:rsidR="00F325F8" w:rsidRPr="00EC53FF" w14:paraId="3106AF2F" w14:textId="77777777" w:rsidTr="00703B8C">
        <w:tc>
          <w:tcPr>
            <w:tcW w:w="1843" w:type="dxa"/>
          </w:tcPr>
          <w:p w14:paraId="0B4B5784" w14:textId="77777777" w:rsidR="00F325F8" w:rsidRPr="00945F64" w:rsidRDefault="00F325F8" w:rsidP="00703B8C">
            <w:pPr>
              <w:pStyle w:val="TableHeader"/>
              <w:rPr>
                <w:lang w:eastAsia="fr-FR"/>
              </w:rPr>
            </w:pPr>
            <w:r>
              <w:rPr>
                <w:lang w:eastAsia="fr-FR"/>
              </w:rPr>
              <w:t>NAF</w:t>
            </w:r>
          </w:p>
        </w:tc>
        <w:tc>
          <w:tcPr>
            <w:tcW w:w="7371" w:type="dxa"/>
          </w:tcPr>
          <w:p w14:paraId="646926E9" w14:textId="77777777" w:rsidR="00F325F8" w:rsidRPr="00945F64" w:rsidRDefault="00F325F8" w:rsidP="00703B8C">
            <w:pPr>
              <w:pStyle w:val="Table"/>
              <w:rPr>
                <w:lang w:eastAsia="fr-FR"/>
              </w:rPr>
            </w:pPr>
            <w:r w:rsidRPr="002C4DF4">
              <w:t>NA</w:t>
            </w:r>
            <w:r>
              <w:t>TO Architectural Framework</w:t>
            </w:r>
          </w:p>
        </w:tc>
      </w:tr>
      <w:tr w:rsidR="00F325F8" w:rsidRPr="00EC53FF" w14:paraId="691EF5AE" w14:textId="77777777" w:rsidTr="00703B8C">
        <w:tc>
          <w:tcPr>
            <w:tcW w:w="1843" w:type="dxa"/>
          </w:tcPr>
          <w:p w14:paraId="687B5F2F" w14:textId="77777777" w:rsidR="00F325F8" w:rsidRDefault="00F325F8" w:rsidP="00703B8C">
            <w:pPr>
              <w:pStyle w:val="TableHeader"/>
              <w:rPr>
                <w:lang w:eastAsia="fr-FR"/>
              </w:rPr>
            </w:pPr>
            <w:r>
              <w:rPr>
                <w:lang w:eastAsia="fr-FR"/>
              </w:rPr>
              <w:t>REST</w:t>
            </w:r>
          </w:p>
        </w:tc>
        <w:tc>
          <w:tcPr>
            <w:tcW w:w="7371" w:type="dxa"/>
          </w:tcPr>
          <w:p w14:paraId="5FFF885B" w14:textId="4302B0A9" w:rsidR="00F325F8" w:rsidRDefault="009A4DCA" w:rsidP="00703B8C">
            <w:pPr>
              <w:pStyle w:val="Table"/>
              <w:rPr>
                <w:lang w:eastAsia="fr-FR"/>
              </w:rPr>
            </w:pPr>
            <w:r w:rsidRPr="00797551">
              <w:rPr>
                <w:lang w:eastAsia="fr-FR"/>
              </w:rPr>
              <w:t>Representational</w:t>
            </w:r>
            <w:r>
              <w:rPr>
                <w:lang w:eastAsia="fr-FR"/>
              </w:rPr>
              <w:t xml:space="preserve"> State Transfer</w:t>
            </w:r>
          </w:p>
        </w:tc>
      </w:tr>
      <w:tr w:rsidR="00F325F8" w:rsidRPr="00EC53FF" w14:paraId="5AF39183" w14:textId="77777777" w:rsidTr="00703B8C">
        <w:tc>
          <w:tcPr>
            <w:tcW w:w="1843" w:type="dxa"/>
          </w:tcPr>
          <w:p w14:paraId="63C40041" w14:textId="77777777" w:rsidR="00F325F8" w:rsidRPr="00945F64" w:rsidRDefault="00F325F8" w:rsidP="00703B8C">
            <w:pPr>
              <w:pStyle w:val="TableHeader"/>
              <w:rPr>
                <w:lang w:eastAsia="fr-FR"/>
              </w:rPr>
            </w:pPr>
            <w:r>
              <w:rPr>
                <w:lang w:eastAsia="fr-FR"/>
              </w:rPr>
              <w:t>SOAP</w:t>
            </w:r>
          </w:p>
        </w:tc>
        <w:tc>
          <w:tcPr>
            <w:tcW w:w="7371" w:type="dxa"/>
          </w:tcPr>
          <w:p w14:paraId="714ABAF7" w14:textId="7460B72E" w:rsidR="00F325F8" w:rsidRPr="00945F64" w:rsidRDefault="009A4DCA" w:rsidP="00703B8C">
            <w:pPr>
              <w:pStyle w:val="Table"/>
              <w:rPr>
                <w:lang w:eastAsia="fr-FR"/>
              </w:rPr>
            </w:pPr>
            <w:r w:rsidRPr="002E6809">
              <w:rPr>
                <w:lang w:eastAsia="fr-FR"/>
              </w:rPr>
              <w:t>Simple Object Access Protocol</w:t>
            </w:r>
          </w:p>
        </w:tc>
      </w:tr>
      <w:tr w:rsidR="00F325F8" w:rsidRPr="00EC53FF" w14:paraId="6F78654D" w14:textId="77777777" w:rsidTr="00703B8C">
        <w:tc>
          <w:tcPr>
            <w:tcW w:w="1843" w:type="dxa"/>
          </w:tcPr>
          <w:p w14:paraId="4D222B20" w14:textId="77777777" w:rsidR="00F325F8" w:rsidRPr="00945F64" w:rsidRDefault="00F325F8" w:rsidP="00703B8C">
            <w:pPr>
              <w:pStyle w:val="TableHeader"/>
            </w:pPr>
            <w:r w:rsidRPr="00945F64">
              <w:rPr>
                <w:lang w:eastAsia="fr-FR"/>
              </w:rPr>
              <w:t>SSD</w:t>
            </w:r>
          </w:p>
        </w:tc>
        <w:tc>
          <w:tcPr>
            <w:tcW w:w="7371" w:type="dxa"/>
          </w:tcPr>
          <w:p w14:paraId="32DD50FA" w14:textId="77777777" w:rsidR="00F325F8" w:rsidRPr="00945F64" w:rsidRDefault="00F325F8" w:rsidP="00703B8C">
            <w:pPr>
              <w:pStyle w:val="Table"/>
            </w:pPr>
            <w:r w:rsidRPr="00945F64">
              <w:rPr>
                <w:lang w:eastAsia="fr-FR"/>
              </w:rPr>
              <w:t>Service Specification Document</w:t>
            </w:r>
          </w:p>
        </w:tc>
      </w:tr>
      <w:tr w:rsidR="00F325F8" w:rsidRPr="00EC53FF" w14:paraId="72D1938B" w14:textId="77777777" w:rsidTr="00703B8C">
        <w:tc>
          <w:tcPr>
            <w:tcW w:w="1843" w:type="dxa"/>
          </w:tcPr>
          <w:p w14:paraId="78D33D0C" w14:textId="77777777" w:rsidR="00F325F8" w:rsidRDefault="00F325F8" w:rsidP="00703B8C">
            <w:pPr>
              <w:pStyle w:val="TableHeader"/>
              <w:rPr>
                <w:lang w:eastAsia="fr-FR"/>
              </w:rPr>
            </w:pPr>
            <w:r>
              <w:rPr>
                <w:lang w:eastAsia="fr-FR"/>
              </w:rPr>
              <w:t>UML</w:t>
            </w:r>
          </w:p>
        </w:tc>
        <w:tc>
          <w:tcPr>
            <w:tcW w:w="7371" w:type="dxa"/>
          </w:tcPr>
          <w:p w14:paraId="5AD9DBC9" w14:textId="77777777" w:rsidR="00F325F8" w:rsidRDefault="00F325F8" w:rsidP="00703B8C">
            <w:pPr>
              <w:pStyle w:val="Table"/>
              <w:rPr>
                <w:lang w:eastAsia="fr-FR"/>
              </w:rPr>
            </w:pPr>
            <w:r>
              <w:rPr>
                <w:lang w:eastAsia="fr-FR"/>
              </w:rPr>
              <w:t>Unified Modelling Language</w:t>
            </w:r>
          </w:p>
        </w:tc>
      </w:tr>
      <w:tr w:rsidR="00F325F8" w:rsidRPr="00EC53FF" w14:paraId="13436259" w14:textId="77777777" w:rsidTr="00703B8C">
        <w:tc>
          <w:tcPr>
            <w:tcW w:w="1843" w:type="dxa"/>
          </w:tcPr>
          <w:p w14:paraId="6D16406B" w14:textId="77777777" w:rsidR="00F325F8" w:rsidRPr="00945F64" w:rsidRDefault="00F325F8" w:rsidP="00703B8C">
            <w:pPr>
              <w:pStyle w:val="TableHeader"/>
              <w:rPr>
                <w:lang w:eastAsia="fr-FR"/>
              </w:rPr>
            </w:pPr>
            <w:r>
              <w:rPr>
                <w:lang w:eastAsia="fr-FR"/>
              </w:rPr>
              <w:t>URL</w:t>
            </w:r>
          </w:p>
        </w:tc>
        <w:tc>
          <w:tcPr>
            <w:tcW w:w="7371" w:type="dxa"/>
          </w:tcPr>
          <w:p w14:paraId="09B22BB5" w14:textId="77777777" w:rsidR="00F325F8" w:rsidRPr="00945F64" w:rsidRDefault="00F325F8" w:rsidP="00703B8C">
            <w:pPr>
              <w:pStyle w:val="Table"/>
              <w:rPr>
                <w:lang w:eastAsia="fr-FR"/>
              </w:rPr>
            </w:pPr>
            <w:r>
              <w:rPr>
                <w:lang w:eastAsia="fr-FR"/>
              </w:rPr>
              <w:t>Uniform Resource Locator</w:t>
            </w:r>
          </w:p>
        </w:tc>
      </w:tr>
      <w:tr w:rsidR="00F325F8" w:rsidRPr="00EC53FF" w14:paraId="172B23C5" w14:textId="77777777" w:rsidTr="00703B8C">
        <w:tc>
          <w:tcPr>
            <w:tcW w:w="1843" w:type="dxa"/>
          </w:tcPr>
          <w:p w14:paraId="1B20AE86" w14:textId="77777777" w:rsidR="00F325F8" w:rsidRPr="00945F64" w:rsidRDefault="00F325F8" w:rsidP="00703B8C">
            <w:pPr>
              <w:pStyle w:val="TableHeader"/>
              <w:rPr>
                <w:lang w:eastAsia="fr-FR"/>
              </w:rPr>
            </w:pPr>
            <w:r>
              <w:rPr>
                <w:lang w:eastAsia="fr-FR"/>
              </w:rPr>
              <w:t>VTS</w:t>
            </w:r>
          </w:p>
        </w:tc>
        <w:tc>
          <w:tcPr>
            <w:tcW w:w="7371" w:type="dxa"/>
          </w:tcPr>
          <w:p w14:paraId="4FD41B60" w14:textId="77777777" w:rsidR="00F325F8" w:rsidRPr="00945F64" w:rsidRDefault="00F325F8" w:rsidP="00703B8C">
            <w:pPr>
              <w:pStyle w:val="Table"/>
              <w:rPr>
                <w:lang w:eastAsia="fr-FR"/>
              </w:rPr>
            </w:pPr>
            <w:r>
              <w:rPr>
                <w:lang w:eastAsia="fr-FR"/>
              </w:rPr>
              <w:t>Vessel Traffic Service</w:t>
            </w:r>
          </w:p>
        </w:tc>
      </w:tr>
      <w:tr w:rsidR="00F325F8" w:rsidRPr="00EC53FF" w14:paraId="49B0FF69" w14:textId="77777777" w:rsidTr="00703B8C">
        <w:tc>
          <w:tcPr>
            <w:tcW w:w="1843" w:type="dxa"/>
          </w:tcPr>
          <w:p w14:paraId="6D07F3A3" w14:textId="77777777" w:rsidR="00F325F8" w:rsidRDefault="00F325F8" w:rsidP="00703B8C">
            <w:pPr>
              <w:pStyle w:val="TableHeader"/>
              <w:rPr>
                <w:lang w:eastAsia="fr-FR"/>
              </w:rPr>
            </w:pPr>
            <w:r>
              <w:rPr>
                <w:lang w:eastAsia="fr-FR"/>
              </w:rPr>
              <w:t>WSDL</w:t>
            </w:r>
          </w:p>
        </w:tc>
        <w:tc>
          <w:tcPr>
            <w:tcW w:w="7371" w:type="dxa"/>
          </w:tcPr>
          <w:p w14:paraId="651AA175" w14:textId="77777777" w:rsidR="00F325F8" w:rsidRDefault="00F325F8" w:rsidP="00703B8C">
            <w:pPr>
              <w:pStyle w:val="Table"/>
              <w:rPr>
                <w:lang w:eastAsia="fr-FR"/>
              </w:rPr>
            </w:pPr>
            <w:r>
              <w:rPr>
                <w:lang w:eastAsia="fr-FR"/>
              </w:rPr>
              <w:t>Web Service Definition Language</w:t>
            </w:r>
          </w:p>
        </w:tc>
      </w:tr>
      <w:tr w:rsidR="00F325F8" w:rsidRPr="00EC53FF" w14:paraId="2E3C6F1B" w14:textId="77777777" w:rsidTr="00703B8C">
        <w:tc>
          <w:tcPr>
            <w:tcW w:w="1843" w:type="dxa"/>
          </w:tcPr>
          <w:p w14:paraId="26434D4A" w14:textId="77777777" w:rsidR="00F325F8" w:rsidRPr="00945F64" w:rsidRDefault="00F325F8" w:rsidP="00703B8C">
            <w:pPr>
              <w:pStyle w:val="TableHeader"/>
              <w:rPr>
                <w:lang w:eastAsia="fr-FR"/>
              </w:rPr>
            </w:pPr>
            <w:r>
              <w:rPr>
                <w:lang w:eastAsia="fr-FR"/>
              </w:rPr>
              <w:t>XML</w:t>
            </w:r>
          </w:p>
        </w:tc>
        <w:tc>
          <w:tcPr>
            <w:tcW w:w="7371" w:type="dxa"/>
          </w:tcPr>
          <w:p w14:paraId="7EF8EA2B" w14:textId="77777777" w:rsidR="00F325F8" w:rsidRPr="00945F64" w:rsidRDefault="00F325F8" w:rsidP="00703B8C">
            <w:pPr>
              <w:pStyle w:val="Table"/>
              <w:rPr>
                <w:lang w:eastAsia="fr-FR"/>
              </w:rPr>
            </w:pPr>
            <w:r>
              <w:rPr>
                <w:lang w:eastAsia="fr-FR"/>
              </w:rPr>
              <w:t>Extendible Mark-up Language</w:t>
            </w:r>
          </w:p>
        </w:tc>
      </w:tr>
      <w:tr w:rsidR="00F325F8" w:rsidRPr="00EC53FF" w14:paraId="02F999F3" w14:textId="77777777" w:rsidTr="00703B8C">
        <w:tc>
          <w:tcPr>
            <w:tcW w:w="1843" w:type="dxa"/>
          </w:tcPr>
          <w:p w14:paraId="5F7F1F78" w14:textId="77777777" w:rsidR="00F325F8" w:rsidRPr="00945F64" w:rsidRDefault="00F325F8" w:rsidP="00703B8C">
            <w:pPr>
              <w:pStyle w:val="TableHeader"/>
              <w:rPr>
                <w:lang w:eastAsia="fr-FR"/>
              </w:rPr>
            </w:pPr>
            <w:r>
              <w:rPr>
                <w:lang w:eastAsia="fr-FR"/>
              </w:rPr>
              <w:t>XSD</w:t>
            </w:r>
          </w:p>
        </w:tc>
        <w:tc>
          <w:tcPr>
            <w:tcW w:w="7371" w:type="dxa"/>
          </w:tcPr>
          <w:p w14:paraId="2AE7356E" w14:textId="77777777" w:rsidR="00F325F8" w:rsidRPr="00945F64" w:rsidRDefault="00F325F8" w:rsidP="00703B8C">
            <w:pPr>
              <w:pStyle w:val="Table"/>
              <w:rPr>
                <w:lang w:eastAsia="fr-FR"/>
              </w:rPr>
            </w:pPr>
            <w:r>
              <w:rPr>
                <w:lang w:eastAsia="fr-FR"/>
              </w:rPr>
              <w:t>XML Schema Definition</w:t>
            </w:r>
          </w:p>
        </w:tc>
      </w:tr>
    </w:tbl>
    <w:p w14:paraId="3C93C2B7" w14:textId="77777777" w:rsidR="00F325F8" w:rsidRPr="000F3A0F" w:rsidRDefault="00F325F8" w:rsidP="00F325F8"/>
    <w:p w14:paraId="0BA1AC3F" w14:textId="77777777" w:rsidR="00F325F8" w:rsidRDefault="00F325F8" w:rsidP="00F325F8">
      <w:pPr>
        <w:pStyle w:val="Overskrift2"/>
      </w:pPr>
      <w:bookmarkStart w:id="50" w:name="_Ref445650880"/>
      <w:bookmarkStart w:id="51" w:name="_Toc459370131"/>
      <w:r w:rsidRPr="00D10958">
        <w:t>Terminology</w:t>
      </w:r>
      <w:bookmarkEnd w:id="50"/>
      <w:bookmarkEnd w:id="51"/>
    </w:p>
    <w:tbl>
      <w:tblPr>
        <w:tblStyle w:val="Tabel-Gitter"/>
        <w:tblW w:w="0" w:type="auto"/>
        <w:tblInd w:w="108" w:type="dxa"/>
        <w:tblLook w:val="04A0" w:firstRow="1" w:lastRow="0" w:firstColumn="1" w:lastColumn="0" w:noHBand="0" w:noVBand="1"/>
      </w:tblPr>
      <w:tblGrid>
        <w:gridCol w:w="2491"/>
        <w:gridCol w:w="6723"/>
      </w:tblGrid>
      <w:tr w:rsidR="00C545F2" w14:paraId="7129A5DB" w14:textId="77777777" w:rsidTr="00EB6CE9">
        <w:tc>
          <w:tcPr>
            <w:tcW w:w="2491" w:type="dxa"/>
          </w:tcPr>
          <w:p w14:paraId="72AEDC0E" w14:textId="77777777" w:rsidR="00C545F2" w:rsidRPr="00E62042" w:rsidRDefault="00C545F2" w:rsidP="00EB6CE9">
            <w:pPr>
              <w:pStyle w:val="TableHeader"/>
            </w:pPr>
            <w:r w:rsidRPr="00E62042">
              <w:t>Term</w:t>
            </w:r>
          </w:p>
        </w:tc>
        <w:tc>
          <w:tcPr>
            <w:tcW w:w="6723" w:type="dxa"/>
          </w:tcPr>
          <w:p w14:paraId="393CEBAA" w14:textId="77777777" w:rsidR="00C545F2" w:rsidRDefault="00C545F2" w:rsidP="00EB6CE9">
            <w:pPr>
              <w:pStyle w:val="TableHeader"/>
              <w:rPr>
                <w:rFonts w:ascii="Helvetica 55 Roman" w:hAnsi="Helvetica 55 Roman"/>
              </w:rPr>
            </w:pPr>
            <w:r w:rsidRPr="00E62042">
              <w:t>Definition</w:t>
            </w:r>
          </w:p>
        </w:tc>
      </w:tr>
      <w:tr w:rsidR="00C545F2" w:rsidRPr="00FC2012" w14:paraId="4EF2FE1E" w14:textId="77777777" w:rsidTr="00EB6CE9">
        <w:tc>
          <w:tcPr>
            <w:tcW w:w="2491" w:type="dxa"/>
          </w:tcPr>
          <w:p w14:paraId="65CCBF3D" w14:textId="77777777" w:rsidR="00C545F2" w:rsidRPr="00113EA5" w:rsidRDefault="00C545F2" w:rsidP="00EB6CE9">
            <w:pPr>
              <w:pStyle w:val="TableHeader"/>
            </w:pPr>
            <w:r w:rsidRPr="00113EA5">
              <w:t>External Data Model</w:t>
            </w:r>
          </w:p>
        </w:tc>
        <w:tc>
          <w:tcPr>
            <w:tcW w:w="6723" w:type="dxa"/>
          </w:tcPr>
          <w:p w14:paraId="7AD16A96" w14:textId="77777777" w:rsidR="00C545F2" w:rsidRPr="00113EA5" w:rsidRDefault="00C545F2" w:rsidP="00EB6CE9">
            <w:pPr>
              <w:pStyle w:val="Table"/>
              <w:rPr>
                <w:bCs/>
              </w:rPr>
            </w:pPr>
            <w:r w:rsidRPr="00113EA5">
              <w:t>Describes the semantics of the “maritime world” (or a significant part thereof) by defining data structures and their relations. This could be at logical level (e.g., in UML) or at physical level (e.g., in XSD schema definitions), as for example standard data models, or S-100 based data produce specifications.</w:t>
            </w:r>
          </w:p>
        </w:tc>
      </w:tr>
      <w:tr w:rsidR="00C545F2" w:rsidRPr="00FC2012" w14:paraId="45B743C1" w14:textId="77777777" w:rsidTr="00EB6CE9">
        <w:tc>
          <w:tcPr>
            <w:tcW w:w="2491" w:type="dxa"/>
          </w:tcPr>
          <w:p w14:paraId="5B0BA807" w14:textId="77777777" w:rsidR="00C545F2" w:rsidRPr="00113EA5" w:rsidRDefault="00C545F2" w:rsidP="00EB6CE9">
            <w:pPr>
              <w:pStyle w:val="TableHeader"/>
            </w:pPr>
            <w:r>
              <w:t>Message Exchange Pattern</w:t>
            </w:r>
          </w:p>
        </w:tc>
        <w:tc>
          <w:tcPr>
            <w:tcW w:w="6723" w:type="dxa"/>
          </w:tcPr>
          <w:p w14:paraId="6939FA4B" w14:textId="77777777" w:rsidR="00C545F2" w:rsidRDefault="00C545F2" w:rsidP="00EB6CE9">
            <w:pPr>
              <w:pStyle w:val="Table"/>
            </w:pPr>
            <w:r>
              <w:t>D</w:t>
            </w:r>
            <w:r w:rsidRPr="00437EF8">
              <w:t xml:space="preserve">escribes </w:t>
            </w:r>
            <w:r>
              <w:t xml:space="preserve">the principles </w:t>
            </w:r>
            <w:r w:rsidRPr="00437EF8">
              <w:t xml:space="preserve">two different parts of a message passing system </w:t>
            </w:r>
            <w:r>
              <w:t>(in our case: the service provider and the service consumer) interact</w:t>
            </w:r>
            <w:r w:rsidRPr="00437EF8">
              <w:t xml:space="preserve"> and communicate with each other</w:t>
            </w:r>
            <w:r>
              <w:t>. Examples:</w:t>
            </w:r>
          </w:p>
          <w:p w14:paraId="704402B5" w14:textId="77777777" w:rsidR="00C545F2" w:rsidRDefault="00C545F2" w:rsidP="00EB6CE9">
            <w:pPr>
              <w:pStyle w:val="Table"/>
            </w:pPr>
            <w:r>
              <w:t xml:space="preserve">In the Request/Response MEP, the service consumer sends a request to the service provider in order to obtain certain information; the service provider provides the requested information in a dedicated response. </w:t>
            </w:r>
          </w:p>
          <w:p w14:paraId="7C28D66E" w14:textId="77777777" w:rsidR="00C545F2" w:rsidRPr="00113EA5" w:rsidRDefault="00C545F2" w:rsidP="00EB6CE9">
            <w:pPr>
              <w:pStyle w:val="Table"/>
            </w:pPr>
            <w:r>
              <w:t xml:space="preserve">In the Publish/Subscribe MEP, the service consumer establishes a subscription with the service provider in order to obtain certain information; the service provider publishes information (either in regular intervals or upon change) to all subscribed service consumers. </w:t>
            </w:r>
          </w:p>
        </w:tc>
      </w:tr>
      <w:tr w:rsidR="00C545F2" w:rsidRPr="00EC53FF" w14:paraId="553EB244" w14:textId="77777777" w:rsidTr="00EB6CE9">
        <w:tc>
          <w:tcPr>
            <w:tcW w:w="2491" w:type="dxa"/>
          </w:tcPr>
          <w:p w14:paraId="22AF1E74" w14:textId="77777777" w:rsidR="00C545F2" w:rsidRPr="005D2D7D" w:rsidRDefault="00C545F2" w:rsidP="00EB6CE9">
            <w:pPr>
              <w:pStyle w:val="TableHeader"/>
            </w:pPr>
            <w:r>
              <w:t>Operational Activity</w:t>
            </w:r>
          </w:p>
        </w:tc>
        <w:tc>
          <w:tcPr>
            <w:tcW w:w="6723" w:type="dxa"/>
          </w:tcPr>
          <w:p w14:paraId="33300BBA" w14:textId="77777777" w:rsidR="00C545F2" w:rsidRPr="005D2D7D" w:rsidRDefault="00C545F2" w:rsidP="00EB6CE9">
            <w:pPr>
              <w:pStyle w:val="Table"/>
              <w:rPr>
                <w:lang w:eastAsia="fr-FR"/>
              </w:rPr>
            </w:pPr>
            <w:r w:rsidRPr="00EC5D47">
              <w:rPr>
                <w:lang w:eastAsia="fr-FR"/>
              </w:rPr>
              <w:t>An activity performed by an operational node. Examples of operational activities in the maritime context are: Route Planning, Route Optimization, Logistics, Safety, Weather Forecast Provision, …</w:t>
            </w:r>
          </w:p>
        </w:tc>
      </w:tr>
      <w:tr w:rsidR="00C545F2" w:rsidRPr="00EC53FF" w14:paraId="5C922D06" w14:textId="77777777" w:rsidTr="00EB6CE9">
        <w:tc>
          <w:tcPr>
            <w:tcW w:w="2491" w:type="dxa"/>
          </w:tcPr>
          <w:p w14:paraId="6149B06B" w14:textId="77777777" w:rsidR="00C545F2" w:rsidRDefault="00C545F2" w:rsidP="00EB6CE9">
            <w:pPr>
              <w:pStyle w:val="TableHeader"/>
            </w:pPr>
            <w:r>
              <w:t>Operational Model</w:t>
            </w:r>
          </w:p>
        </w:tc>
        <w:tc>
          <w:tcPr>
            <w:tcW w:w="6723" w:type="dxa"/>
          </w:tcPr>
          <w:p w14:paraId="6301F147" w14:textId="77777777" w:rsidR="00C545F2" w:rsidRDefault="00C545F2" w:rsidP="00EB6CE9">
            <w:pPr>
              <w:pStyle w:val="Table"/>
              <w:rPr>
                <w:lang w:eastAsia="fr-FR"/>
              </w:rPr>
            </w:pPr>
            <w:r>
              <w:rPr>
                <w:lang w:eastAsia="fr-FR"/>
              </w:rPr>
              <w:t>A</w:t>
            </w:r>
            <w:r w:rsidRPr="000C143A">
              <w:rPr>
                <w:lang w:eastAsia="fr-FR"/>
              </w:rPr>
              <w:t xml:space="preserve"> structure of operational nodes and </w:t>
            </w:r>
            <w:r>
              <w:rPr>
                <w:lang w:eastAsia="fr-FR"/>
              </w:rPr>
              <w:t>associated operational activities and their inter-relations in a process model.</w:t>
            </w:r>
          </w:p>
        </w:tc>
      </w:tr>
      <w:tr w:rsidR="00C545F2" w:rsidRPr="00EC53FF" w14:paraId="2D785153" w14:textId="77777777" w:rsidTr="00EB6CE9">
        <w:tc>
          <w:tcPr>
            <w:tcW w:w="2491" w:type="dxa"/>
            <w:hideMark/>
          </w:tcPr>
          <w:p w14:paraId="6ED61F29" w14:textId="77777777" w:rsidR="00C545F2" w:rsidRPr="00A261B3" w:rsidRDefault="00C545F2" w:rsidP="00EB6CE9">
            <w:pPr>
              <w:pStyle w:val="TableHeader"/>
              <w:rPr>
                <w:rFonts w:ascii="Arial" w:hAnsi="Arial" w:cs="Arial"/>
                <w:highlight w:val="yellow"/>
              </w:rPr>
            </w:pPr>
            <w:r w:rsidRPr="005D2D7D">
              <w:t>Operational Node</w:t>
            </w:r>
          </w:p>
        </w:tc>
        <w:tc>
          <w:tcPr>
            <w:tcW w:w="6723" w:type="dxa"/>
          </w:tcPr>
          <w:p w14:paraId="27765BE3" w14:textId="77777777" w:rsidR="00C545F2" w:rsidRPr="00E91071" w:rsidRDefault="00C545F2" w:rsidP="00EB6CE9">
            <w:pPr>
              <w:pStyle w:val="Table"/>
              <w:rPr>
                <w:lang w:eastAsia="fr-FR"/>
              </w:rPr>
            </w:pPr>
            <w:r w:rsidRPr="005D2D7D">
              <w:rPr>
                <w:lang w:eastAsia="fr-FR"/>
              </w:rPr>
              <w:t xml:space="preserve">A logical entity that performs activities. Note: nodes are </w:t>
            </w:r>
            <w:r w:rsidRPr="00E91071">
              <w:rPr>
                <w:lang w:eastAsia="fr-FR"/>
              </w:rPr>
              <w:t>specified independently of any physical realisation.</w:t>
            </w:r>
          </w:p>
          <w:p w14:paraId="02AFCDD7" w14:textId="77777777" w:rsidR="00C545F2" w:rsidRPr="00EF680C" w:rsidRDefault="00C545F2" w:rsidP="00EB6CE9">
            <w:pPr>
              <w:pStyle w:val="Table"/>
              <w:rPr>
                <w:rFonts w:ascii="Arial" w:hAnsi="Arial"/>
              </w:rPr>
            </w:pPr>
            <w:r w:rsidRPr="00E91071">
              <w:rPr>
                <w:lang w:eastAsia="fr-FR"/>
              </w:rPr>
              <w:lastRenderedPageBreak/>
              <w:t>Examples of operational nodes in the maritime context are: Maritime Control Center, Maritime Authority, Ship, Port, Weather Information Provider, …</w:t>
            </w:r>
          </w:p>
        </w:tc>
      </w:tr>
      <w:tr w:rsidR="00C545F2" w:rsidRPr="00EC53FF" w14:paraId="5EC08EC5" w14:textId="77777777" w:rsidTr="00EB6CE9">
        <w:tc>
          <w:tcPr>
            <w:tcW w:w="2491" w:type="dxa"/>
            <w:hideMark/>
          </w:tcPr>
          <w:p w14:paraId="7BD4BB09" w14:textId="77777777" w:rsidR="00C545F2" w:rsidRPr="00EF680C" w:rsidRDefault="00C545F2" w:rsidP="00EB6CE9">
            <w:pPr>
              <w:pStyle w:val="TableHeader"/>
              <w:rPr>
                <w:rFonts w:ascii="Arial" w:hAnsi="Arial"/>
              </w:rPr>
            </w:pPr>
            <w:r w:rsidRPr="00EF680C">
              <w:lastRenderedPageBreak/>
              <w:t>Service</w:t>
            </w:r>
          </w:p>
        </w:tc>
        <w:tc>
          <w:tcPr>
            <w:tcW w:w="6723" w:type="dxa"/>
            <w:hideMark/>
          </w:tcPr>
          <w:p w14:paraId="2B184FF7" w14:textId="77777777" w:rsidR="00C545F2" w:rsidRPr="00EF680C" w:rsidRDefault="00C545F2" w:rsidP="00EB6CE9">
            <w:pPr>
              <w:pStyle w:val="Table"/>
              <w:rPr>
                <w:rFonts w:ascii="Arial" w:hAnsi="Arial" w:cs="Arial"/>
              </w:rPr>
            </w:pPr>
            <w:r w:rsidRPr="00EF680C">
              <w:rPr>
                <w:rFonts w:cs="Arial"/>
              </w:rPr>
              <w:t>The provision of something (a non-physical object), by one, for the use of one or more others</w:t>
            </w:r>
            <w:r>
              <w:rPr>
                <w:rFonts w:cs="Arial"/>
              </w:rPr>
              <w:t>, regulated by formal definitions and mutual agreements</w:t>
            </w:r>
            <w:r w:rsidRPr="00EF680C">
              <w:rPr>
                <w:rFonts w:cs="Arial"/>
              </w:rPr>
              <w:t xml:space="preserve">. Services involve interactions between providers and consumers, which may be performed in a digital form (data exchanges) or through voice communication or written processes and procedures. </w:t>
            </w:r>
          </w:p>
        </w:tc>
      </w:tr>
      <w:tr w:rsidR="00C545F2" w:rsidRPr="00EC53FF" w14:paraId="52109996" w14:textId="77777777" w:rsidTr="00EB6CE9">
        <w:tc>
          <w:tcPr>
            <w:tcW w:w="2491" w:type="dxa"/>
          </w:tcPr>
          <w:p w14:paraId="1C3205D1" w14:textId="77777777" w:rsidR="00C545F2" w:rsidRPr="00EF680C" w:rsidRDefault="00C545F2" w:rsidP="00EB6CE9">
            <w:pPr>
              <w:pStyle w:val="TableHeader"/>
            </w:pPr>
            <w:r>
              <w:t>Service Consumer</w:t>
            </w:r>
          </w:p>
        </w:tc>
        <w:tc>
          <w:tcPr>
            <w:tcW w:w="6723" w:type="dxa"/>
          </w:tcPr>
          <w:p w14:paraId="4615EC21" w14:textId="77777777" w:rsidR="00C545F2" w:rsidRPr="00EF680C" w:rsidRDefault="00C545F2" w:rsidP="00EB6CE9">
            <w:pPr>
              <w:pStyle w:val="Table"/>
            </w:pPr>
            <w:r>
              <w:t>A service c</w:t>
            </w:r>
            <w:r w:rsidRPr="006A2ADD">
              <w:t>onsumer uses service instances provided by service providers. All users within the maritime domain can be service customers, e.g., ships and their crew, authorities, VTS stations, organizations (e.g., meteorological), commercial service providers, etc.</w:t>
            </w:r>
          </w:p>
        </w:tc>
      </w:tr>
      <w:tr w:rsidR="00C545F2" w:rsidRPr="00EC53FF" w14:paraId="4BFFC2CC" w14:textId="77777777" w:rsidTr="00EB6CE9">
        <w:tc>
          <w:tcPr>
            <w:tcW w:w="2491" w:type="dxa"/>
          </w:tcPr>
          <w:p w14:paraId="61E0E309" w14:textId="77777777" w:rsidR="00C545F2" w:rsidRPr="00EF680C" w:rsidRDefault="00C545F2" w:rsidP="00EB6CE9">
            <w:pPr>
              <w:pStyle w:val="TableHeader"/>
            </w:pPr>
            <w:r w:rsidRPr="00CF3707">
              <w:t>Service</w:t>
            </w:r>
            <w:r>
              <w:t xml:space="preserve"> Data </w:t>
            </w:r>
            <w:r w:rsidRPr="00CF3707">
              <w:t>Model</w:t>
            </w:r>
          </w:p>
        </w:tc>
        <w:tc>
          <w:tcPr>
            <w:tcW w:w="6723" w:type="dxa"/>
          </w:tcPr>
          <w:p w14:paraId="0B72BE6B" w14:textId="77777777" w:rsidR="00C545F2" w:rsidRPr="00EF680C" w:rsidRDefault="00C545F2" w:rsidP="00EB6CE9">
            <w:pPr>
              <w:pStyle w:val="Table"/>
            </w:pPr>
            <w:r w:rsidRPr="00CF3707">
              <w:t xml:space="preserve">Formal description of one dedicated service at logical level. </w:t>
            </w:r>
            <w:r>
              <w:t>The service data model i</w:t>
            </w:r>
            <w:r w:rsidRPr="00CF3707">
              <w:t xml:space="preserve">s part of the </w:t>
            </w:r>
            <w:r>
              <w:t>s</w:t>
            </w:r>
            <w:r w:rsidRPr="00CF3707">
              <w:t>ervice</w:t>
            </w:r>
            <w:r>
              <w:t xml:space="preserve"> s</w:t>
            </w:r>
            <w:r w:rsidRPr="00CF3707">
              <w:t xml:space="preserve">pecification. </w:t>
            </w:r>
            <w:r>
              <w:t>Is</w:t>
            </w:r>
            <w:r w:rsidRPr="00CF3707">
              <w:t xml:space="preserve"> typically defined in </w:t>
            </w:r>
            <w:r>
              <w:t>UML and/or XSD</w:t>
            </w:r>
            <w:r w:rsidRPr="00CF3707">
              <w:t xml:space="preserve">. </w:t>
            </w:r>
            <w:r w:rsidRPr="00A13256">
              <w:t xml:space="preserve">If an external data model exists (e.g., a standard data model), then the </w:t>
            </w:r>
            <w:r>
              <w:t>s</w:t>
            </w:r>
            <w:r w:rsidRPr="00A13256">
              <w:t>ervice</w:t>
            </w:r>
            <w:r>
              <w:t xml:space="preserve"> d</w:t>
            </w:r>
            <w:r w:rsidRPr="00A13256">
              <w:t>ata</w:t>
            </w:r>
            <w:r>
              <w:t xml:space="preserve"> m</w:t>
            </w:r>
            <w:r w:rsidRPr="00A13256">
              <w:t xml:space="preserve">odel shall refer to it: each data item of the </w:t>
            </w:r>
            <w:r>
              <w:t>s</w:t>
            </w:r>
            <w:r w:rsidRPr="00A13256">
              <w:t>ervice</w:t>
            </w:r>
            <w:r>
              <w:t xml:space="preserve"> d</w:t>
            </w:r>
            <w:r w:rsidRPr="00A13256">
              <w:t>ata</w:t>
            </w:r>
            <w:r>
              <w:t xml:space="preserve"> m</w:t>
            </w:r>
            <w:r w:rsidRPr="00A13256">
              <w:t>odel shall be mapped to a data item defined in the external data model.</w:t>
            </w:r>
          </w:p>
        </w:tc>
      </w:tr>
      <w:tr w:rsidR="00C545F2" w:rsidRPr="003627C3" w14:paraId="1126708F" w14:textId="77777777" w:rsidTr="00EB6CE9">
        <w:tc>
          <w:tcPr>
            <w:tcW w:w="2491" w:type="dxa"/>
          </w:tcPr>
          <w:p w14:paraId="2DE0E13B" w14:textId="77777777" w:rsidR="00C545F2" w:rsidRDefault="00C545F2" w:rsidP="00EB6CE9">
            <w:pPr>
              <w:pStyle w:val="TableHeader"/>
            </w:pPr>
            <w:r>
              <w:t>Service Design Description</w:t>
            </w:r>
          </w:p>
        </w:tc>
        <w:tc>
          <w:tcPr>
            <w:tcW w:w="6723" w:type="dxa"/>
          </w:tcPr>
          <w:p w14:paraId="272D5519" w14:textId="77777777" w:rsidR="00C545F2" w:rsidRDefault="00C545F2" w:rsidP="00EB6CE9">
            <w:pPr>
              <w:pStyle w:val="Table"/>
            </w:pPr>
            <w:r w:rsidRPr="00CF3707">
              <w:t xml:space="preserve">Documents the details of a </w:t>
            </w:r>
            <w:r>
              <w:t>s</w:t>
            </w:r>
            <w:r w:rsidRPr="00CF3707">
              <w:t>ervice</w:t>
            </w:r>
            <w:r>
              <w:t xml:space="preserve"> technical design (most likely documented by the service implementer)</w:t>
            </w:r>
            <w:r w:rsidRPr="00CF3707">
              <w:t xml:space="preserve">. The </w:t>
            </w:r>
            <w:r>
              <w:t>s</w:t>
            </w:r>
            <w:r w:rsidRPr="00CF3707">
              <w:t>ervice</w:t>
            </w:r>
            <w:r>
              <w:t xml:space="preserve"> design d</w:t>
            </w:r>
            <w:r w:rsidRPr="00CF3707">
              <w:t>escription includes (but is not limi</w:t>
            </w:r>
            <w:r>
              <w:t>ted to) a service physical data model and describes the used technology, transport mechanism, quality of service, etc.</w:t>
            </w:r>
          </w:p>
        </w:tc>
      </w:tr>
      <w:tr w:rsidR="00C545F2" w:rsidRPr="003627C3" w14:paraId="2C6ED3DE" w14:textId="77777777" w:rsidTr="00EB6CE9">
        <w:tc>
          <w:tcPr>
            <w:tcW w:w="2491" w:type="dxa"/>
          </w:tcPr>
          <w:p w14:paraId="0AB8D493" w14:textId="77777777" w:rsidR="00C545F2" w:rsidRPr="00FA0969" w:rsidRDefault="00C545F2" w:rsidP="00EB6CE9">
            <w:pPr>
              <w:pStyle w:val="TableHeader"/>
            </w:pPr>
            <w:r>
              <w:t>Service Implementation</w:t>
            </w:r>
          </w:p>
        </w:tc>
        <w:tc>
          <w:tcPr>
            <w:tcW w:w="6723" w:type="dxa"/>
          </w:tcPr>
          <w:p w14:paraId="6FBFCED6" w14:textId="77777777" w:rsidR="00C545F2" w:rsidRPr="00CF3707" w:rsidRDefault="00C545F2" w:rsidP="00EB6CE9">
            <w:pPr>
              <w:pStyle w:val="Table"/>
            </w:pPr>
            <w:r w:rsidRPr="00CF3707">
              <w:t xml:space="preserve">The </w:t>
            </w:r>
            <w:r>
              <w:t xml:space="preserve">provider side </w:t>
            </w:r>
            <w:r w:rsidRPr="00CF3707">
              <w:t xml:space="preserve">implementation of a dedicated service </w:t>
            </w:r>
            <w:r>
              <w:t xml:space="preserve">technical design (i.e., implementation of a dedicated service </w:t>
            </w:r>
            <w:r w:rsidRPr="00CF3707">
              <w:t>in a dedicated technology</w:t>
            </w:r>
            <w:r>
              <w:t>)</w:t>
            </w:r>
            <w:r w:rsidRPr="00CF3707">
              <w:t>.</w:t>
            </w:r>
          </w:p>
        </w:tc>
      </w:tr>
      <w:tr w:rsidR="00C545F2" w:rsidRPr="00EC53FF" w14:paraId="586546E0" w14:textId="77777777" w:rsidTr="00EB6CE9">
        <w:tc>
          <w:tcPr>
            <w:tcW w:w="2491" w:type="dxa"/>
          </w:tcPr>
          <w:p w14:paraId="32C2A352" w14:textId="77777777" w:rsidR="00C545F2" w:rsidRDefault="00C545F2" w:rsidP="00EB6CE9">
            <w:pPr>
              <w:pStyle w:val="TableHeader"/>
            </w:pPr>
            <w:r>
              <w:t>Service Implementer</w:t>
            </w:r>
          </w:p>
        </w:tc>
        <w:tc>
          <w:tcPr>
            <w:tcW w:w="6723" w:type="dxa"/>
          </w:tcPr>
          <w:p w14:paraId="7000590D" w14:textId="77777777" w:rsidR="00C545F2" w:rsidRPr="0096538E" w:rsidRDefault="00C545F2" w:rsidP="00EB6CE9">
            <w:pPr>
              <w:pStyle w:val="Table"/>
            </w:pPr>
            <w:r w:rsidRPr="001803CE">
              <w:t xml:space="preserve">Implementers of services from the service provider side and/or the service consumer side. </w:t>
            </w:r>
            <w:r>
              <w:t>Any</w:t>
            </w:r>
            <w:r w:rsidRPr="001803CE">
              <w:t>body can be a service implementer but mainly this will be commercial companies implementing solutions for shore and ship.</w:t>
            </w:r>
          </w:p>
        </w:tc>
      </w:tr>
      <w:tr w:rsidR="00C545F2" w:rsidRPr="003627C3" w14:paraId="54C9D248" w14:textId="77777777" w:rsidTr="00EB6CE9">
        <w:tc>
          <w:tcPr>
            <w:tcW w:w="2491" w:type="dxa"/>
          </w:tcPr>
          <w:p w14:paraId="405CE2A8" w14:textId="77777777" w:rsidR="00C545F2" w:rsidRPr="00EF680C" w:rsidRDefault="00C545F2" w:rsidP="00EB6CE9">
            <w:pPr>
              <w:pStyle w:val="TableHeader"/>
            </w:pPr>
            <w:r w:rsidRPr="00FA0969">
              <w:t>Service Instance</w:t>
            </w:r>
          </w:p>
        </w:tc>
        <w:tc>
          <w:tcPr>
            <w:tcW w:w="6723" w:type="dxa"/>
          </w:tcPr>
          <w:p w14:paraId="4670145B" w14:textId="77777777" w:rsidR="00C545F2" w:rsidRPr="003627C3" w:rsidRDefault="00C545F2" w:rsidP="00EB6CE9">
            <w:pPr>
              <w:pStyle w:val="Table"/>
            </w:pPr>
            <w:r w:rsidRPr="00CF3707">
              <w:t xml:space="preserve">One </w:t>
            </w:r>
            <w:r>
              <w:t>s</w:t>
            </w:r>
            <w:r w:rsidRPr="00CF3707">
              <w:t>ervice</w:t>
            </w:r>
            <w:r>
              <w:t xml:space="preserve"> implementation</w:t>
            </w:r>
            <w:r w:rsidRPr="00CF3707">
              <w:t xml:space="preserve"> may </w:t>
            </w:r>
            <w:r>
              <w:t>be deployed at several places by same or different service providers; each such deployment represents a different service instance, being accessible via different URLs.</w:t>
            </w:r>
          </w:p>
        </w:tc>
      </w:tr>
      <w:tr w:rsidR="00C545F2" w:rsidRPr="003627C3" w14:paraId="5F8C5F22" w14:textId="77777777" w:rsidTr="00EB6CE9">
        <w:tc>
          <w:tcPr>
            <w:tcW w:w="2491" w:type="dxa"/>
          </w:tcPr>
          <w:p w14:paraId="5D94EB39" w14:textId="77777777" w:rsidR="00C545F2" w:rsidRPr="003627C3" w:rsidRDefault="00C545F2" w:rsidP="00EB6CE9">
            <w:pPr>
              <w:pStyle w:val="TableHeader"/>
            </w:pPr>
            <w:r w:rsidRPr="00FA0969">
              <w:t>Service Instance Description</w:t>
            </w:r>
          </w:p>
        </w:tc>
        <w:tc>
          <w:tcPr>
            <w:tcW w:w="6723" w:type="dxa"/>
          </w:tcPr>
          <w:p w14:paraId="3510C618" w14:textId="77777777" w:rsidR="00C545F2" w:rsidRPr="003627C3" w:rsidRDefault="00C545F2" w:rsidP="00EB6CE9">
            <w:pPr>
              <w:pStyle w:val="Table"/>
              <w:rPr>
                <w:b/>
                <w:bCs/>
              </w:rPr>
            </w:pPr>
            <w:r w:rsidRPr="00CF3707">
              <w:t xml:space="preserve">Documents the details of a </w:t>
            </w:r>
            <w:r>
              <w:t>s</w:t>
            </w:r>
            <w:r w:rsidRPr="00CF3707">
              <w:t>ervice</w:t>
            </w:r>
            <w:r>
              <w:t xml:space="preserve"> implementation (most likely documented by the service implementer) and deployment (most likely documented by the service provider)</w:t>
            </w:r>
            <w:r w:rsidRPr="00CF3707">
              <w:t xml:space="preserve">. The </w:t>
            </w:r>
            <w:r>
              <w:t>s</w:t>
            </w:r>
            <w:r w:rsidRPr="00CF3707">
              <w:t>ervice</w:t>
            </w:r>
            <w:r>
              <w:t xml:space="preserve"> i</w:t>
            </w:r>
            <w:r w:rsidRPr="00CF3707">
              <w:t>nstance</w:t>
            </w:r>
            <w:r>
              <w:t xml:space="preserve"> d</w:t>
            </w:r>
            <w:r w:rsidRPr="00CF3707">
              <w:t>escription includes (but is not limi</w:t>
            </w:r>
            <w:r>
              <w:t>ted to) service technical design reference, service provider reference, service access information, service coverage information, etc.</w:t>
            </w:r>
          </w:p>
        </w:tc>
      </w:tr>
      <w:tr w:rsidR="00C545F2" w:rsidRPr="00EC53FF" w14:paraId="6A8DE28A" w14:textId="77777777" w:rsidTr="00EB6CE9">
        <w:tc>
          <w:tcPr>
            <w:tcW w:w="2491" w:type="dxa"/>
            <w:hideMark/>
          </w:tcPr>
          <w:p w14:paraId="272A8215" w14:textId="77777777" w:rsidR="00C545F2" w:rsidRPr="00EF680C" w:rsidRDefault="00C545F2" w:rsidP="00EB6CE9">
            <w:pPr>
              <w:pStyle w:val="TableHeader"/>
              <w:rPr>
                <w:rFonts w:ascii="Arial" w:hAnsi="Arial"/>
              </w:rPr>
            </w:pPr>
            <w:r>
              <w:t>Service I</w:t>
            </w:r>
            <w:r w:rsidRPr="00EF680C">
              <w:t>nterface</w:t>
            </w:r>
          </w:p>
        </w:tc>
        <w:tc>
          <w:tcPr>
            <w:tcW w:w="6723" w:type="dxa"/>
            <w:hideMark/>
          </w:tcPr>
          <w:p w14:paraId="24CD143B" w14:textId="77777777" w:rsidR="00C545F2" w:rsidRPr="00EF680C" w:rsidRDefault="00C545F2" w:rsidP="00EB6CE9">
            <w:pPr>
              <w:pStyle w:val="Table"/>
              <w:rPr>
                <w:rFonts w:ascii="Arial" w:hAnsi="Arial"/>
              </w:rPr>
            </w:pPr>
            <w:r w:rsidRPr="00EF680C">
              <w:t xml:space="preserve">The </w:t>
            </w:r>
            <w:r>
              <w:t>communication mechanism</w:t>
            </w:r>
            <w:r w:rsidRPr="007230AB">
              <w:t xml:space="preserve"> </w:t>
            </w:r>
            <w:r>
              <w:t>of the service, i.e., interaction mechanism between service provider and service consumer</w:t>
            </w:r>
            <w:r w:rsidRPr="007230AB">
              <w:t>.</w:t>
            </w:r>
            <w:r>
              <w:t xml:space="preserve"> A service interface is characterised by a message exchange pattern and consists of</w:t>
            </w:r>
            <w:r w:rsidRPr="007230AB">
              <w:t xml:space="preserve"> service operations </w:t>
            </w:r>
            <w:r>
              <w:t>that are</w:t>
            </w:r>
            <w:r w:rsidRPr="007230AB">
              <w:t xml:space="preserve"> either </w:t>
            </w:r>
            <w:r>
              <w:t>allocated to the</w:t>
            </w:r>
            <w:r w:rsidRPr="007230AB">
              <w:t xml:space="preserve"> provider or the consumer of the service</w:t>
            </w:r>
            <w:r>
              <w:t>.</w:t>
            </w:r>
          </w:p>
        </w:tc>
      </w:tr>
      <w:tr w:rsidR="00C545F2" w:rsidRPr="00EC53FF" w14:paraId="0ABD6348" w14:textId="77777777" w:rsidTr="00EB6CE9">
        <w:tc>
          <w:tcPr>
            <w:tcW w:w="2491" w:type="dxa"/>
          </w:tcPr>
          <w:p w14:paraId="6038B06E" w14:textId="77777777" w:rsidR="00C545F2" w:rsidRDefault="00C545F2" w:rsidP="00EB6CE9">
            <w:pPr>
              <w:pStyle w:val="TableHeader"/>
            </w:pPr>
            <w:r>
              <w:t>Service Operation</w:t>
            </w:r>
          </w:p>
        </w:tc>
        <w:tc>
          <w:tcPr>
            <w:tcW w:w="6723" w:type="dxa"/>
          </w:tcPr>
          <w:p w14:paraId="79D5662A" w14:textId="77777777" w:rsidR="00C545F2" w:rsidRDefault="00C545F2" w:rsidP="00EB6CE9">
            <w:pPr>
              <w:pStyle w:val="Table"/>
            </w:pPr>
            <w:r w:rsidRPr="0022592C">
              <w:t>Function</w:t>
            </w:r>
            <w:r>
              <w:t>s or procedure</w:t>
            </w:r>
            <w:r w:rsidRPr="0022592C">
              <w:t xml:space="preserve"> which enable</w:t>
            </w:r>
            <w:r>
              <w:t>s</w:t>
            </w:r>
            <w:r w:rsidRPr="0022592C">
              <w:t xml:space="preserve"> programmatic communication with a </w:t>
            </w:r>
            <w:r>
              <w:t>s</w:t>
            </w:r>
            <w:r w:rsidRPr="0022592C">
              <w:t xml:space="preserve">ervice via a </w:t>
            </w:r>
            <w:r>
              <w:t>s</w:t>
            </w:r>
            <w:r w:rsidRPr="0022592C">
              <w:t>ervice interface.</w:t>
            </w:r>
          </w:p>
        </w:tc>
      </w:tr>
      <w:tr w:rsidR="00C545F2" w:rsidRPr="00EC53FF" w14:paraId="788FA7C6" w14:textId="77777777" w:rsidTr="00EB6CE9">
        <w:tc>
          <w:tcPr>
            <w:tcW w:w="2491" w:type="dxa"/>
          </w:tcPr>
          <w:p w14:paraId="1E9664C0" w14:textId="77777777" w:rsidR="00C545F2" w:rsidRPr="00EF680C" w:rsidRDefault="00C545F2" w:rsidP="00EB6CE9">
            <w:pPr>
              <w:pStyle w:val="TableHeader"/>
            </w:pPr>
            <w:r>
              <w:t>Service Physical Data M</w:t>
            </w:r>
            <w:r w:rsidRPr="0055010E">
              <w:t>odel</w:t>
            </w:r>
          </w:p>
        </w:tc>
        <w:tc>
          <w:tcPr>
            <w:tcW w:w="6723" w:type="dxa"/>
          </w:tcPr>
          <w:p w14:paraId="0AA3D7F2" w14:textId="77777777" w:rsidR="00C545F2" w:rsidRDefault="00C545F2" w:rsidP="00EB6CE9">
            <w:pPr>
              <w:pStyle w:val="Table"/>
            </w:pPr>
            <w:r w:rsidRPr="00CF3707">
              <w:t xml:space="preserve">Describes the </w:t>
            </w:r>
            <w:r>
              <w:t>realisation</w:t>
            </w:r>
            <w:r w:rsidRPr="00CF3707">
              <w:t xml:space="preserve"> of a dedicate</w:t>
            </w:r>
            <w:r>
              <w:t>d</w:t>
            </w:r>
            <w:r w:rsidRPr="00CF3707">
              <w:t xml:space="preserve"> service </w:t>
            </w:r>
            <w:r>
              <w:t>data model</w:t>
            </w:r>
            <w:r w:rsidRPr="00CF3707">
              <w:t xml:space="preserve"> in a dedicated technology. This includes a detailed description of the data payload to be exchanged </w:t>
            </w:r>
            <w:r>
              <w:t>using the chosen technology</w:t>
            </w:r>
            <w:r w:rsidRPr="00CF3707">
              <w:t xml:space="preserve">. </w:t>
            </w:r>
            <w:r w:rsidRPr="00CF3707">
              <w:lastRenderedPageBreak/>
              <w:t xml:space="preserve">The actual format of the </w:t>
            </w:r>
            <w:r>
              <w:t>service physical data model</w:t>
            </w:r>
            <w:r w:rsidRPr="00CF3707">
              <w:t xml:space="preserve"> depends on the chosen technology. Examples may be WSDL and XSD files (e.g., for SOAP services) or swagger (</w:t>
            </w:r>
            <w:r>
              <w:t>Open API</w:t>
            </w:r>
            <w:r w:rsidRPr="00CF3707">
              <w:t xml:space="preserve">) specifications (e.g., for REST services). </w:t>
            </w:r>
            <w:r w:rsidRPr="00A13256">
              <w:t xml:space="preserve">If an external data model exists (e.g., a standard data model), then the </w:t>
            </w:r>
            <w:r>
              <w:t>s</w:t>
            </w:r>
            <w:r w:rsidRPr="00A13256">
              <w:t>ervice</w:t>
            </w:r>
            <w:r>
              <w:t xml:space="preserve"> physical data m</w:t>
            </w:r>
            <w:r w:rsidRPr="00A13256">
              <w:t xml:space="preserve">odel shall refer to it: each data item of the </w:t>
            </w:r>
            <w:r>
              <w:t>s</w:t>
            </w:r>
            <w:r w:rsidRPr="00A13256">
              <w:t>ervice</w:t>
            </w:r>
            <w:r>
              <w:t xml:space="preserve"> physical data m</w:t>
            </w:r>
            <w:r w:rsidRPr="00A13256">
              <w:t>odel shall be mapped to a data item defined in the external data model.</w:t>
            </w:r>
          </w:p>
          <w:p w14:paraId="4AA00940" w14:textId="77777777" w:rsidR="00C545F2" w:rsidRPr="00FC2012" w:rsidRDefault="00C545F2" w:rsidP="00EB6CE9">
            <w:pPr>
              <w:pStyle w:val="Table"/>
              <w:rPr>
                <w:strike/>
              </w:rPr>
            </w:pPr>
            <w:r w:rsidRPr="00CF3707">
              <w:t xml:space="preserve">In order to prove correct implementation of the </w:t>
            </w:r>
            <w:r>
              <w:t>s</w:t>
            </w:r>
            <w:r w:rsidRPr="00CF3707">
              <w:t>ervice</w:t>
            </w:r>
            <w:r>
              <w:t xml:space="preserve"> s</w:t>
            </w:r>
            <w:r w:rsidRPr="00CF3707">
              <w:t xml:space="preserve">pecification, there shall exist a mapping between the </w:t>
            </w:r>
            <w:r>
              <w:t>service physical data model</w:t>
            </w:r>
            <w:r w:rsidRPr="00CF3707">
              <w:t xml:space="preserve"> </w:t>
            </w:r>
            <w:r>
              <w:t>and the s</w:t>
            </w:r>
            <w:r w:rsidRPr="00CF3707">
              <w:t>ervice</w:t>
            </w:r>
            <w:r>
              <w:t xml:space="preserve"> data m</w:t>
            </w:r>
            <w:r w:rsidRPr="00CF3707">
              <w:t xml:space="preserve">odel. This means, each data item used in the </w:t>
            </w:r>
            <w:r>
              <w:t>service physical data model</w:t>
            </w:r>
            <w:r w:rsidRPr="00CF3707">
              <w:t xml:space="preserve"> shall be mapped to a corres</w:t>
            </w:r>
            <w:r>
              <w:t>ponding data item of the s</w:t>
            </w:r>
            <w:r w:rsidRPr="00CF3707">
              <w:t>ervice</w:t>
            </w:r>
            <w:r>
              <w:t xml:space="preserve"> data m</w:t>
            </w:r>
            <w:r w:rsidRPr="00CF3707">
              <w:t xml:space="preserve">odel. </w:t>
            </w:r>
            <w:r>
              <w:t>(</w:t>
            </w:r>
            <w:r w:rsidRPr="0032225F">
              <w:t xml:space="preserve">In case of existing </w:t>
            </w:r>
            <w:r>
              <w:t>mappings to a common external (standard) data model from both the service data model and the service physical data model</w:t>
            </w:r>
            <w:r w:rsidRPr="0032225F">
              <w:t>, such a mapping is implicitly given.</w:t>
            </w:r>
            <w:r>
              <w:t>)</w:t>
            </w:r>
          </w:p>
        </w:tc>
      </w:tr>
      <w:tr w:rsidR="00C545F2" w:rsidRPr="00EC53FF" w14:paraId="2A45CB31" w14:textId="77777777" w:rsidTr="00EB6CE9">
        <w:tc>
          <w:tcPr>
            <w:tcW w:w="2491" w:type="dxa"/>
          </w:tcPr>
          <w:p w14:paraId="3A245ABB" w14:textId="77777777" w:rsidR="00C545F2" w:rsidRDefault="00C545F2" w:rsidP="00EB6CE9">
            <w:pPr>
              <w:pStyle w:val="TableHeader"/>
            </w:pPr>
            <w:r>
              <w:lastRenderedPageBreak/>
              <w:t>Service Provider</w:t>
            </w:r>
          </w:p>
        </w:tc>
        <w:tc>
          <w:tcPr>
            <w:tcW w:w="6723" w:type="dxa"/>
          </w:tcPr>
          <w:p w14:paraId="1FB97EE5" w14:textId="77777777" w:rsidR="00C545F2" w:rsidRDefault="00C545F2" w:rsidP="00EB6CE9">
            <w:pPr>
              <w:pStyle w:val="Table"/>
            </w:pPr>
            <w:r>
              <w:t>A service provider p</w:t>
            </w:r>
            <w:r w:rsidRPr="005F489F">
              <w:t>rovides instances of services according to a service specification</w:t>
            </w:r>
            <w:r>
              <w:t xml:space="preserve"> and service instance description</w:t>
            </w:r>
            <w:r w:rsidRPr="005F489F">
              <w:t>. All users within the maritime domain can be service providers, e.g., authorities, VTS stations, organizations (e.g., meteorological), commercial service providers, etc.</w:t>
            </w:r>
          </w:p>
        </w:tc>
      </w:tr>
      <w:tr w:rsidR="00C545F2" w:rsidRPr="00EC53FF" w14:paraId="55E6FA5C" w14:textId="77777777" w:rsidTr="00EB6CE9">
        <w:tc>
          <w:tcPr>
            <w:tcW w:w="2491" w:type="dxa"/>
          </w:tcPr>
          <w:p w14:paraId="5290F2E3" w14:textId="77777777" w:rsidR="00C545F2" w:rsidRPr="00EF680C" w:rsidRDefault="00C545F2" w:rsidP="00EB6CE9">
            <w:pPr>
              <w:pStyle w:val="TableHeader"/>
            </w:pPr>
            <w:r w:rsidRPr="004A2F0A">
              <w:t>Service Specification</w:t>
            </w:r>
          </w:p>
        </w:tc>
        <w:tc>
          <w:tcPr>
            <w:tcW w:w="6723" w:type="dxa"/>
          </w:tcPr>
          <w:p w14:paraId="1DC2D15F" w14:textId="77777777" w:rsidR="00C545F2" w:rsidRPr="00EF680C" w:rsidRDefault="00C545F2" w:rsidP="00EB6CE9">
            <w:pPr>
              <w:pStyle w:val="Table"/>
            </w:pPr>
            <w:r w:rsidRPr="00CF3707">
              <w:t>Describes one dedicated service at logical level. The Service</w:t>
            </w:r>
            <w:r>
              <w:t xml:space="preserve"> </w:t>
            </w:r>
            <w:r w:rsidRPr="00CF3707">
              <w:t>Specification is technology-agnostic. The Service</w:t>
            </w:r>
            <w:r>
              <w:t xml:space="preserve"> </w:t>
            </w:r>
            <w:r w:rsidRPr="00CF3707">
              <w:t>Specifica</w:t>
            </w:r>
            <w:r>
              <w:t>ti</w:t>
            </w:r>
            <w:r w:rsidRPr="00CF3707">
              <w:t>on includes (but is not limited to) a description of the Service</w:t>
            </w:r>
            <w:r>
              <w:t xml:space="preserve"> </w:t>
            </w:r>
            <w:r w:rsidRPr="00CF3707">
              <w:t>Interfaces and Service</w:t>
            </w:r>
            <w:r>
              <w:t xml:space="preserve"> </w:t>
            </w:r>
            <w:r w:rsidRPr="00CF3707">
              <w:t xml:space="preserve">Operations with their data payload. </w:t>
            </w:r>
            <w:r>
              <w:t>The data payload</w:t>
            </w:r>
            <w:r w:rsidRPr="00CF3707">
              <w:t xml:space="preserve"> description may be formally defined </w:t>
            </w:r>
            <w:r>
              <w:t xml:space="preserve">by a </w:t>
            </w:r>
            <w:r w:rsidRPr="00CF3707">
              <w:t>Service</w:t>
            </w:r>
            <w:r>
              <w:t xml:space="preserve"> Data </w:t>
            </w:r>
            <w:r w:rsidRPr="00CF3707">
              <w:t>Model.</w:t>
            </w:r>
          </w:p>
        </w:tc>
      </w:tr>
      <w:tr w:rsidR="00C545F2" w:rsidRPr="00EC53FF" w14:paraId="6DB70406" w14:textId="77777777" w:rsidTr="00EB6CE9">
        <w:tc>
          <w:tcPr>
            <w:tcW w:w="2491" w:type="dxa"/>
          </w:tcPr>
          <w:p w14:paraId="191F74E4" w14:textId="77777777" w:rsidR="00C545F2" w:rsidRPr="004A2F0A" w:rsidRDefault="00C545F2" w:rsidP="00EB6CE9">
            <w:pPr>
              <w:pStyle w:val="TableHeader"/>
            </w:pPr>
            <w:r>
              <w:t>Service Specification Producer</w:t>
            </w:r>
          </w:p>
        </w:tc>
        <w:tc>
          <w:tcPr>
            <w:tcW w:w="6723" w:type="dxa"/>
          </w:tcPr>
          <w:p w14:paraId="66D3FDA8" w14:textId="77777777" w:rsidR="00C545F2" w:rsidRPr="00CF3707" w:rsidRDefault="00C545F2" w:rsidP="00EB6CE9">
            <w:pPr>
              <w:pStyle w:val="Table"/>
            </w:pPr>
            <w:r w:rsidRPr="0096538E">
              <w:t>Producers of service specificati</w:t>
            </w:r>
            <w:r>
              <w:t>ons in accordance with the service documentation guidelines</w:t>
            </w:r>
            <w:r w:rsidRPr="0096538E">
              <w:t>.</w:t>
            </w:r>
          </w:p>
        </w:tc>
      </w:tr>
      <w:tr w:rsidR="00C545F2" w:rsidRPr="003627C3" w14:paraId="06264960" w14:textId="77777777" w:rsidTr="00EB6CE9">
        <w:tc>
          <w:tcPr>
            <w:tcW w:w="2491" w:type="dxa"/>
          </w:tcPr>
          <w:p w14:paraId="21224CE6" w14:textId="77777777" w:rsidR="00C545F2" w:rsidRPr="00FA0969" w:rsidRDefault="00C545F2" w:rsidP="00EB6CE9">
            <w:pPr>
              <w:pStyle w:val="TableHeader"/>
            </w:pPr>
            <w:r>
              <w:t>Service Technical Design</w:t>
            </w:r>
          </w:p>
        </w:tc>
        <w:tc>
          <w:tcPr>
            <w:tcW w:w="6723" w:type="dxa"/>
          </w:tcPr>
          <w:p w14:paraId="3BECCAA1" w14:textId="77777777" w:rsidR="00C545F2" w:rsidRDefault="00C545F2" w:rsidP="00EB6CE9">
            <w:pPr>
              <w:pStyle w:val="Table"/>
            </w:pPr>
            <w:r>
              <w:t>The technical design of a dedicated service in a dedicated technology. One s</w:t>
            </w:r>
            <w:r w:rsidRPr="00CF3707">
              <w:t>ervice</w:t>
            </w:r>
            <w:r>
              <w:t xml:space="preserve"> s</w:t>
            </w:r>
            <w:r w:rsidRPr="00CF3707">
              <w:t xml:space="preserve">pecification may result in several </w:t>
            </w:r>
            <w:r>
              <w:t>technical s</w:t>
            </w:r>
            <w:r w:rsidRPr="00CF3707">
              <w:t>ervice</w:t>
            </w:r>
            <w:r>
              <w:t xml:space="preserve"> designs</w:t>
            </w:r>
            <w:r w:rsidRPr="00CF3707">
              <w:t xml:space="preserve">, </w:t>
            </w:r>
            <w:r>
              <w:t>realising the service</w:t>
            </w:r>
            <w:r w:rsidRPr="00CF3707">
              <w:t xml:space="preserve"> with </w:t>
            </w:r>
            <w:r>
              <w:t>different or same technologies.</w:t>
            </w:r>
          </w:p>
        </w:tc>
      </w:tr>
      <w:tr w:rsidR="00C545F2" w:rsidRPr="00EC53FF" w14:paraId="33DF65F1" w14:textId="77777777" w:rsidTr="00EB6CE9">
        <w:tc>
          <w:tcPr>
            <w:tcW w:w="2491" w:type="dxa"/>
          </w:tcPr>
          <w:p w14:paraId="05D994E9" w14:textId="77777777" w:rsidR="00C545F2" w:rsidRPr="005028C7" w:rsidRDefault="00C545F2" w:rsidP="00EB6CE9">
            <w:pPr>
              <w:pStyle w:val="TableHeader"/>
            </w:pPr>
            <w:r w:rsidRPr="00CF3707">
              <w:t>Service</w:t>
            </w:r>
            <w:r>
              <w:t xml:space="preserve"> T</w:t>
            </w:r>
            <w:r w:rsidRPr="00CF3707">
              <w:t>echnology</w:t>
            </w:r>
            <w:r>
              <w:t xml:space="preserve"> </w:t>
            </w:r>
            <w:r w:rsidRPr="00CF3707">
              <w:t>Catalogue</w:t>
            </w:r>
          </w:p>
        </w:tc>
        <w:tc>
          <w:tcPr>
            <w:tcW w:w="6723" w:type="dxa"/>
          </w:tcPr>
          <w:p w14:paraId="0732687E" w14:textId="77777777" w:rsidR="00C545F2" w:rsidRPr="00EF680C" w:rsidRDefault="00C545F2" w:rsidP="00EB6CE9">
            <w:pPr>
              <w:pStyle w:val="Table"/>
            </w:pPr>
            <w:r w:rsidRPr="00CF3707">
              <w:t>List and specifications of allowed technologies for service im</w:t>
            </w:r>
            <w:r>
              <w:t xml:space="preserve">plementations. Currently, SOAP </w:t>
            </w:r>
            <w:r w:rsidRPr="00CF3707">
              <w:t xml:space="preserve">and REST are envisaged to be allowed service technologies. The </w:t>
            </w:r>
            <w:r>
              <w:t>s</w:t>
            </w:r>
            <w:r w:rsidRPr="00CF3707">
              <w:t>ervice</w:t>
            </w:r>
            <w:r>
              <w:t xml:space="preserve"> t</w:t>
            </w:r>
            <w:r w:rsidRPr="00CF3707">
              <w:t>echnology</w:t>
            </w:r>
            <w:r>
              <w:t xml:space="preserve"> c</w:t>
            </w:r>
            <w:r w:rsidRPr="00CF3707">
              <w:t>atalogue shall describe in detail the allowed service profiles, e.g., by listing communication standards, security standards, stacks, bindings, etc.</w:t>
            </w:r>
          </w:p>
        </w:tc>
      </w:tr>
      <w:tr w:rsidR="00C545F2" w:rsidRPr="00EC53FF" w14:paraId="2115C6C1" w14:textId="77777777" w:rsidTr="00EB6CE9">
        <w:tc>
          <w:tcPr>
            <w:tcW w:w="2491" w:type="dxa"/>
          </w:tcPr>
          <w:p w14:paraId="1C56A2EC" w14:textId="77777777" w:rsidR="00C545F2" w:rsidRPr="00CF3707" w:rsidRDefault="00C545F2" w:rsidP="00EB6CE9">
            <w:pPr>
              <w:pStyle w:val="TableHeader"/>
            </w:pPr>
            <w:r>
              <w:t>Spatial Exclusiveness</w:t>
            </w:r>
          </w:p>
        </w:tc>
        <w:tc>
          <w:tcPr>
            <w:tcW w:w="6723" w:type="dxa"/>
          </w:tcPr>
          <w:p w14:paraId="42B4FF71" w14:textId="77777777" w:rsidR="00C545F2" w:rsidRDefault="00C545F2" w:rsidP="00EB6CE9">
            <w:pPr>
              <w:pStyle w:val="Table"/>
            </w:pPr>
            <w:r>
              <w:t>A service specification is characterised as “spatially exclusive”, if in any geographical region just one service instance of that specification is allowed to be registered per technology.</w:t>
            </w:r>
          </w:p>
          <w:p w14:paraId="34B8655F" w14:textId="77777777" w:rsidR="00C545F2" w:rsidRPr="00CF3707" w:rsidRDefault="00C545F2" w:rsidP="00EB6CE9">
            <w:pPr>
              <w:pStyle w:val="Table"/>
            </w:pPr>
            <w:r>
              <w:t>The decision, which service instance (out of a number of available spatially exclusive services) shall be registered for a certain geographical region, is a governance issue.</w:t>
            </w:r>
          </w:p>
        </w:tc>
      </w:tr>
    </w:tbl>
    <w:p w14:paraId="31E47E18" w14:textId="77777777" w:rsidR="00F325F8" w:rsidRPr="00D10958" w:rsidRDefault="00F325F8" w:rsidP="00F325F8"/>
    <w:p w14:paraId="58935DDB" w14:textId="3DD1A665" w:rsidR="007E35D8" w:rsidRDefault="00725296" w:rsidP="007E35D8">
      <w:pPr>
        <w:pStyle w:val="Appendix1"/>
      </w:pPr>
      <w:bookmarkStart w:id="52" w:name="_Ref449427555"/>
      <w:bookmarkStart w:id="53" w:name="_Toc459370132"/>
      <w:r>
        <w:lastRenderedPageBreak/>
        <w:t xml:space="preserve">Service </w:t>
      </w:r>
      <w:r w:rsidR="003E7AFF">
        <w:t xml:space="preserve">Design Description </w:t>
      </w:r>
      <w:r>
        <w:t>XML</w:t>
      </w:r>
      <w:bookmarkEnd w:id="47"/>
      <w:bookmarkEnd w:id="52"/>
      <w:bookmarkEnd w:id="53"/>
    </w:p>
    <w:p w14:paraId="74543E95" w14:textId="2EE9588B" w:rsidR="000374F5" w:rsidRDefault="000374F5" w:rsidP="000374F5">
      <w:r>
        <w:t>This appendix contains the formal defin</w:t>
      </w:r>
      <w:r w:rsidR="004E149B">
        <w:t xml:space="preserve">ition of the </w:t>
      </w:r>
      <w:r w:rsidR="00AF587D">
        <w:t xml:space="preserve">service </w:t>
      </w:r>
      <w:r w:rsidR="003E7AFF">
        <w:t>design description</w:t>
      </w:r>
      <w:r w:rsidR="004E149B">
        <w:t>.</w:t>
      </w:r>
    </w:p>
    <w:p w14:paraId="5EF1BDC8" w14:textId="39CC862D" w:rsidR="000374F5" w:rsidRPr="000374F5" w:rsidRDefault="002A5F85" w:rsidP="000374F5">
      <w:pPr>
        <w:rPr>
          <w:i/>
          <w:color w:val="3DB5EA" w:themeColor="text1" w:themeTint="80"/>
        </w:rPr>
      </w:pPr>
      <w:r>
        <w:rPr>
          <w:i/>
          <w:color w:val="3DB5EA" w:themeColor="text1" w:themeTint="80"/>
        </w:rPr>
        <w:t xml:space="preserve">It is up to the author whether the </w:t>
      </w:r>
      <w:r w:rsidR="00F461BF">
        <w:rPr>
          <w:i/>
          <w:color w:val="3DB5EA" w:themeColor="text1" w:themeTint="80"/>
        </w:rPr>
        <w:t xml:space="preserve">service </w:t>
      </w:r>
      <w:r w:rsidR="003E7AFF">
        <w:rPr>
          <w:i/>
          <w:color w:val="3DB5EA" w:themeColor="text1" w:themeTint="80"/>
        </w:rPr>
        <w:t xml:space="preserve">design description </w:t>
      </w:r>
      <w:r w:rsidR="00F461BF">
        <w:rPr>
          <w:i/>
          <w:color w:val="3DB5EA" w:themeColor="text1" w:themeTint="80"/>
        </w:rPr>
        <w:t xml:space="preserve">xml file (which includes the </w:t>
      </w:r>
      <w:r w:rsidR="006E07E2">
        <w:rPr>
          <w:i/>
          <w:color w:val="3DB5EA" w:themeColor="text1" w:themeTint="80"/>
        </w:rPr>
        <w:t>technology dependent</w:t>
      </w:r>
      <w:r w:rsidR="006E07E2" w:rsidRPr="000374F5">
        <w:rPr>
          <w:i/>
          <w:color w:val="3DB5EA" w:themeColor="text1" w:themeTint="80"/>
        </w:rPr>
        <w:t xml:space="preserve"> </w:t>
      </w:r>
      <w:r w:rsidR="00F461BF" w:rsidRPr="000374F5">
        <w:rPr>
          <w:i/>
          <w:color w:val="3DB5EA" w:themeColor="text1" w:themeTint="80"/>
        </w:rPr>
        <w:t xml:space="preserve">definition of the </w:t>
      </w:r>
      <w:r w:rsidR="006E07E2">
        <w:rPr>
          <w:i/>
          <w:color w:val="3DB5EA" w:themeColor="text1" w:themeTint="80"/>
        </w:rPr>
        <w:t>physical</w:t>
      </w:r>
      <w:r w:rsidR="006E07E2" w:rsidRPr="000374F5">
        <w:rPr>
          <w:i/>
          <w:color w:val="3DB5EA" w:themeColor="text1" w:themeTint="80"/>
        </w:rPr>
        <w:t xml:space="preserve"> </w:t>
      </w:r>
      <w:r w:rsidR="00F461BF" w:rsidRPr="000374F5">
        <w:rPr>
          <w:i/>
          <w:color w:val="3DB5EA" w:themeColor="text1" w:themeTint="80"/>
        </w:rPr>
        <w:t>data model</w:t>
      </w:r>
      <w:r w:rsidR="00F461BF">
        <w:rPr>
          <w:i/>
          <w:color w:val="3DB5EA" w:themeColor="text1" w:themeTint="80"/>
        </w:rPr>
        <w:t>)</w:t>
      </w:r>
      <w:r w:rsidR="00F461BF" w:rsidRPr="000374F5">
        <w:rPr>
          <w:i/>
          <w:color w:val="3DB5EA" w:themeColor="text1" w:themeTint="80"/>
        </w:rPr>
        <w:t xml:space="preserve"> </w:t>
      </w:r>
      <w:r>
        <w:rPr>
          <w:i/>
          <w:color w:val="3DB5EA" w:themeColor="text1" w:themeTint="80"/>
        </w:rPr>
        <w:t xml:space="preserve">is presented in full text or </w:t>
      </w:r>
      <w:r w:rsidR="00F461BF">
        <w:rPr>
          <w:i/>
          <w:color w:val="3DB5EA" w:themeColor="text1" w:themeTint="80"/>
        </w:rPr>
        <w:t xml:space="preserve">just </w:t>
      </w:r>
      <w:r w:rsidR="000374F5" w:rsidRPr="000374F5">
        <w:rPr>
          <w:i/>
          <w:color w:val="3DB5EA" w:themeColor="text1" w:themeTint="80"/>
        </w:rPr>
        <w:t>as an embedded file.</w:t>
      </w:r>
    </w:p>
    <w:p w14:paraId="1EBD3968" w14:textId="4DFA2C7C" w:rsidR="007C776B" w:rsidRPr="003F6891" w:rsidRDefault="007C776B" w:rsidP="00ED3891"/>
    <w:sectPr w:rsidR="007C776B" w:rsidRPr="003F6891" w:rsidSect="007475A2">
      <w:headerReference w:type="default" r:id="rId15"/>
      <w:footerReference w:type="default" r:id="rId16"/>
      <w:headerReference w:type="first" r:id="rId17"/>
      <w:footerReference w:type="first" r:id="rId18"/>
      <w:pgSz w:w="12240" w:h="15840"/>
      <w:pgMar w:top="1135" w:right="1183" w:bottom="72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76732" w14:textId="77777777" w:rsidR="00781FD3" w:rsidRDefault="00781FD3" w:rsidP="00C87207">
      <w:pPr>
        <w:spacing w:after="0" w:line="240" w:lineRule="auto"/>
      </w:pPr>
      <w:r>
        <w:separator/>
      </w:r>
    </w:p>
  </w:endnote>
  <w:endnote w:type="continuationSeparator" w:id="0">
    <w:p w14:paraId="58C4899A" w14:textId="77777777" w:rsidR="00781FD3" w:rsidRDefault="00781FD3" w:rsidP="00C87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55 Roma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9E" w14:textId="56AC4091" w:rsidR="006665A0" w:rsidRDefault="006665A0" w:rsidP="00EC5090">
    <w:pPr>
      <w:pStyle w:val="Sidefod"/>
      <w:rPr>
        <w:rFonts w:ascii="Verdana" w:hAnsi="Verdana"/>
        <w:sz w:val="20"/>
      </w:rPr>
    </w:pPr>
    <w:r>
      <w:tab/>
      <w:t xml:space="preserve">                </w:t>
    </w:r>
  </w:p>
  <w:p w14:paraId="1EBD399F" w14:textId="5AF07A61" w:rsidR="006665A0" w:rsidRPr="003160A6" w:rsidRDefault="006665A0" w:rsidP="006F3946">
    <w:pPr>
      <w:pStyle w:val="Sidefod"/>
      <w:jc w:val="center"/>
      <w:rPr>
        <w:rFonts w:ascii="Verdana" w:hAnsi="Verdana"/>
        <w:color w:val="08374B"/>
        <w:sz w:val="20"/>
        <w:szCs w:val="20"/>
      </w:rPr>
    </w:pPr>
    <w:r w:rsidRPr="003160A6">
      <w:rPr>
        <w:color w:val="08374B"/>
        <w:sz w:val="20"/>
        <w:szCs w:val="20"/>
      </w:rPr>
      <w:t xml:space="preserve">Page </w:t>
    </w:r>
    <w:r w:rsidRPr="003160A6">
      <w:rPr>
        <w:b/>
        <w:bCs/>
        <w:color w:val="08374B"/>
        <w:sz w:val="20"/>
        <w:szCs w:val="20"/>
      </w:rPr>
      <w:fldChar w:fldCharType="begin"/>
    </w:r>
    <w:r w:rsidRPr="003160A6">
      <w:rPr>
        <w:b/>
        <w:bCs/>
        <w:color w:val="08374B"/>
        <w:sz w:val="20"/>
        <w:szCs w:val="20"/>
      </w:rPr>
      <w:instrText xml:space="preserve"> PAGE </w:instrText>
    </w:r>
    <w:r w:rsidRPr="003160A6">
      <w:rPr>
        <w:b/>
        <w:bCs/>
        <w:color w:val="08374B"/>
        <w:sz w:val="20"/>
        <w:szCs w:val="20"/>
      </w:rPr>
      <w:fldChar w:fldCharType="separate"/>
    </w:r>
    <w:r w:rsidR="00024A02">
      <w:rPr>
        <w:b/>
        <w:bCs/>
        <w:noProof/>
        <w:color w:val="08374B"/>
        <w:sz w:val="20"/>
        <w:szCs w:val="20"/>
      </w:rPr>
      <w:t>3</w:t>
    </w:r>
    <w:r w:rsidRPr="003160A6">
      <w:rPr>
        <w:b/>
        <w:bCs/>
        <w:color w:val="08374B"/>
        <w:sz w:val="20"/>
        <w:szCs w:val="20"/>
      </w:rPr>
      <w:fldChar w:fldCharType="end"/>
    </w:r>
    <w:r w:rsidRPr="003160A6">
      <w:rPr>
        <w:color w:val="08374B"/>
        <w:sz w:val="20"/>
        <w:szCs w:val="20"/>
      </w:rPr>
      <w:t xml:space="preserve"> of </w:t>
    </w:r>
    <w:r w:rsidRPr="003160A6">
      <w:rPr>
        <w:b/>
        <w:bCs/>
        <w:color w:val="08374B"/>
        <w:sz w:val="20"/>
        <w:szCs w:val="20"/>
      </w:rPr>
      <w:fldChar w:fldCharType="begin"/>
    </w:r>
    <w:r w:rsidRPr="003160A6">
      <w:rPr>
        <w:b/>
        <w:bCs/>
        <w:color w:val="08374B"/>
        <w:sz w:val="20"/>
        <w:szCs w:val="20"/>
      </w:rPr>
      <w:instrText xml:space="preserve"> NUMPAGES  </w:instrText>
    </w:r>
    <w:r w:rsidRPr="003160A6">
      <w:rPr>
        <w:b/>
        <w:bCs/>
        <w:color w:val="08374B"/>
        <w:sz w:val="20"/>
        <w:szCs w:val="20"/>
      </w:rPr>
      <w:fldChar w:fldCharType="separate"/>
    </w:r>
    <w:r w:rsidR="00024A02">
      <w:rPr>
        <w:b/>
        <w:bCs/>
        <w:noProof/>
        <w:color w:val="08374B"/>
        <w:sz w:val="20"/>
        <w:szCs w:val="20"/>
      </w:rPr>
      <w:t>20</w:t>
    </w:r>
    <w:r w:rsidRPr="003160A6">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A8" w14:textId="58CE92F2" w:rsidR="006665A0" w:rsidRPr="003160A6" w:rsidRDefault="006665A0" w:rsidP="003160A6">
    <w:pPr>
      <w:pStyle w:val="Sidefod"/>
    </w:pPr>
    <w:r>
      <w:tab/>
    </w:r>
  </w:p>
  <w:p w14:paraId="1EBD39A9" w14:textId="483674FF" w:rsidR="006665A0" w:rsidRDefault="006665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44A59" w14:textId="77777777" w:rsidR="00781FD3" w:rsidRDefault="00781FD3" w:rsidP="00C87207">
      <w:pPr>
        <w:spacing w:after="0" w:line="240" w:lineRule="auto"/>
      </w:pPr>
      <w:r>
        <w:separator/>
      </w:r>
    </w:p>
  </w:footnote>
  <w:footnote w:type="continuationSeparator" w:id="0">
    <w:p w14:paraId="3B2CA4BF" w14:textId="77777777" w:rsidR="00781FD3" w:rsidRDefault="00781FD3" w:rsidP="00C87207">
      <w:pPr>
        <w:spacing w:after="0" w:line="240" w:lineRule="auto"/>
      </w:pPr>
      <w:r>
        <w:continuationSeparator/>
      </w:r>
    </w:p>
  </w:footnote>
  <w:footnote w:id="1">
    <w:p w14:paraId="7FC85EC9" w14:textId="2ECA992D" w:rsidR="006665A0" w:rsidRPr="00D7669E" w:rsidRDefault="006665A0" w:rsidP="00C00D7A">
      <w:pPr>
        <w:pStyle w:val="Fodnotetekst"/>
      </w:pPr>
      <w:r>
        <w:rPr>
          <w:rStyle w:val="Fodnotehenvisning"/>
        </w:rPr>
        <w:footnoteRef/>
      </w:r>
      <w:r>
        <w:t xml:space="preserve"> If more elaborated governance rules for the service design process would become available, additional status values could be envisaged in the future: e.g., Validated, Verified.</w:t>
      </w:r>
    </w:p>
  </w:footnote>
  <w:footnote w:id="2">
    <w:p w14:paraId="1EBD39BD" w14:textId="77777777" w:rsidR="006665A0" w:rsidRPr="0044618A" w:rsidRDefault="006665A0">
      <w:pPr>
        <w:pStyle w:val="Fodnotetekst"/>
        <w:rPr>
          <w:i/>
        </w:rPr>
      </w:pPr>
      <w:r w:rsidRPr="001E1C3D">
        <w:rPr>
          <w:rStyle w:val="Fodnotehenvisning"/>
          <w:i/>
          <w:color w:val="3DB5EA" w:themeColor="text1" w:themeTint="80"/>
        </w:rPr>
        <w:footnoteRef/>
      </w:r>
      <w:r w:rsidRPr="001E1C3D">
        <w:rPr>
          <w:i/>
          <w:color w:val="3DB5EA" w:themeColor="text1" w:themeTint="80"/>
        </w:rPr>
        <w:t xml:space="preserve"> e.g., in NATO Architectural Framework (NAF), state model and interaction specification (NAF3.1) or NSOV-5 Service constraints, state model could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1695E" w14:textId="11EE1083" w:rsidR="00BE12D6" w:rsidRDefault="00BE12D6">
    <w:pPr>
      <w:pStyle w:val="Sidehoved"/>
    </w:pPr>
    <w:r>
      <w:rPr>
        <w:noProof/>
        <w:lang w:val="da-DK" w:eastAsia="da-DK"/>
      </w:rPr>
      <w:drawing>
        <wp:anchor distT="0" distB="0" distL="114300" distR="114300" simplePos="0" relativeHeight="251688960" behindDoc="0" locked="0" layoutInCell="1" allowOverlap="1" wp14:anchorId="74FC218B" wp14:editId="54CDD5AF">
          <wp:simplePos x="0" y="0"/>
          <wp:positionH relativeFrom="column">
            <wp:posOffset>5120640</wp:posOffset>
          </wp:positionH>
          <wp:positionV relativeFrom="paragraph">
            <wp:posOffset>-295137</wp:posOffset>
          </wp:positionV>
          <wp:extent cx="574675" cy="56007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39A0" w14:textId="6DC6B247" w:rsidR="006665A0" w:rsidRDefault="00BE12D6" w:rsidP="00163BEA">
    <w:pPr>
      <w:pStyle w:val="Sidehoved"/>
      <w:tabs>
        <w:tab w:val="clear" w:pos="4986"/>
        <w:tab w:val="clear" w:pos="9972"/>
      </w:tabs>
      <w:ind w:firstLine="720"/>
      <w:jc w:val="both"/>
    </w:pPr>
    <w:r>
      <w:rPr>
        <w:noProof/>
        <w:lang w:val="da-DK" w:eastAsia="da-DK"/>
      </w:rPr>
      <w:drawing>
        <wp:anchor distT="0" distB="0" distL="114300" distR="114300" simplePos="0" relativeHeight="251686912" behindDoc="0" locked="0" layoutInCell="1" allowOverlap="1" wp14:anchorId="567A4F68" wp14:editId="1EDE1E1F">
          <wp:simplePos x="0" y="0"/>
          <wp:positionH relativeFrom="margin">
            <wp:posOffset>2743200</wp:posOffset>
          </wp:positionH>
          <wp:positionV relativeFrom="paragraph">
            <wp:posOffset>14964</wp:posOffset>
          </wp:positionV>
          <wp:extent cx="852713" cy="831071"/>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852713" cy="831071"/>
                  </a:xfrm>
                  <a:prstGeom prst="rect">
                    <a:avLst/>
                  </a:prstGeom>
                </pic:spPr>
              </pic:pic>
            </a:graphicData>
          </a:graphic>
        </wp:anchor>
      </w:drawing>
    </w:r>
    <w:r w:rsidR="006665A0">
      <w:tab/>
    </w:r>
    <w:r w:rsidR="006665A0">
      <w:tab/>
    </w:r>
    <w:r w:rsidR="006665A0">
      <w:tab/>
    </w:r>
    <w:r w:rsidR="006665A0">
      <w:tab/>
    </w:r>
    <w:r w:rsidR="006665A0">
      <w:tab/>
    </w:r>
    <w:r w:rsidR="006665A0">
      <w:tab/>
      <w:t xml:space="preserve">    </w:t>
    </w:r>
  </w:p>
  <w:p w14:paraId="1EBD39A1" w14:textId="584F1ADF" w:rsidR="006665A0" w:rsidRDefault="006665A0" w:rsidP="00163BEA">
    <w:pPr>
      <w:pStyle w:val="Sidehoved"/>
      <w:tabs>
        <w:tab w:val="clear" w:pos="4986"/>
        <w:tab w:val="clear" w:pos="9972"/>
      </w:tabs>
      <w:ind w:firstLine="720"/>
      <w:jc w:val="both"/>
    </w:pPr>
  </w:p>
  <w:p w14:paraId="1EBD39A2" w14:textId="77777777" w:rsidR="006665A0" w:rsidRDefault="006665A0" w:rsidP="00163BEA">
    <w:pPr>
      <w:pStyle w:val="Sidehoved"/>
      <w:tabs>
        <w:tab w:val="clear" w:pos="4986"/>
        <w:tab w:val="clear" w:pos="9972"/>
      </w:tabs>
      <w:ind w:firstLine="720"/>
      <w:jc w:val="both"/>
    </w:pPr>
  </w:p>
  <w:p w14:paraId="1EBD39A3" w14:textId="77777777" w:rsidR="006665A0" w:rsidRDefault="006665A0" w:rsidP="00163BEA">
    <w:pPr>
      <w:pStyle w:val="Sidehoved"/>
      <w:tabs>
        <w:tab w:val="clear" w:pos="4986"/>
        <w:tab w:val="clear" w:pos="9972"/>
      </w:tabs>
      <w:ind w:firstLine="720"/>
      <w:jc w:val="both"/>
    </w:pPr>
  </w:p>
  <w:p w14:paraId="1EBD39A4" w14:textId="77777777" w:rsidR="006665A0" w:rsidRDefault="006665A0" w:rsidP="00163BEA">
    <w:pPr>
      <w:pStyle w:val="Sidehoved"/>
      <w:tabs>
        <w:tab w:val="clear" w:pos="4986"/>
        <w:tab w:val="clear" w:pos="9972"/>
      </w:tabs>
      <w:ind w:firstLine="720"/>
      <w:jc w:val="both"/>
    </w:pPr>
  </w:p>
  <w:p w14:paraId="1EBD39A5" w14:textId="77777777" w:rsidR="006665A0" w:rsidRDefault="006665A0" w:rsidP="00163BEA">
    <w:pPr>
      <w:pStyle w:val="Sidehoved"/>
      <w:tabs>
        <w:tab w:val="clear" w:pos="4986"/>
        <w:tab w:val="clear" w:pos="9972"/>
      </w:tabs>
      <w:ind w:firstLine="720"/>
      <w:jc w:val="both"/>
    </w:pPr>
  </w:p>
  <w:p w14:paraId="1EBD39A6" w14:textId="77777777" w:rsidR="006665A0" w:rsidRDefault="006665A0" w:rsidP="00163BEA">
    <w:pPr>
      <w:pStyle w:val="Sidehoved"/>
      <w:tabs>
        <w:tab w:val="clear" w:pos="4986"/>
        <w:tab w:val="clear" w:pos="9972"/>
      </w:tabs>
      <w:ind w:firstLine="720"/>
      <w:jc w:val="both"/>
    </w:pPr>
  </w:p>
  <w:p w14:paraId="1EBD39A7" w14:textId="77777777" w:rsidR="006665A0" w:rsidRPr="00C87207" w:rsidRDefault="006665A0" w:rsidP="007535E9">
    <w:pPr>
      <w:pStyle w:val="Sidehoved"/>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92D"/>
    <w:multiLevelType w:val="hybridMultilevel"/>
    <w:tmpl w:val="847AD248"/>
    <w:lvl w:ilvl="0" w:tplc="0406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4E17DB"/>
    <w:multiLevelType w:val="hybridMultilevel"/>
    <w:tmpl w:val="004493EA"/>
    <w:lvl w:ilvl="0" w:tplc="FB963260">
      <w:numFmt w:val="bullet"/>
      <w:lvlText w:val="•"/>
      <w:lvlJc w:val="left"/>
      <w:pPr>
        <w:ind w:left="1080" w:hanging="72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927C1F"/>
    <w:multiLevelType w:val="hybridMultilevel"/>
    <w:tmpl w:val="113A5522"/>
    <w:lvl w:ilvl="0" w:tplc="F5AC71FA">
      <w:start w:val="1"/>
      <w:numFmt w:val="upperLetter"/>
      <w:pStyle w:val="Appendix1"/>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0C620C"/>
    <w:multiLevelType w:val="multilevel"/>
    <w:tmpl w:val="823E13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CB5F24"/>
    <w:multiLevelType w:val="hybridMultilevel"/>
    <w:tmpl w:val="8ACE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933F6"/>
    <w:multiLevelType w:val="hybridMultilevel"/>
    <w:tmpl w:val="404E4B7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211258DF"/>
    <w:multiLevelType w:val="multilevel"/>
    <w:tmpl w:val="C428E50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CA539F"/>
    <w:multiLevelType w:val="hybridMultilevel"/>
    <w:tmpl w:val="C4544A3A"/>
    <w:lvl w:ilvl="0" w:tplc="E25C9D58">
      <w:start w:val="1"/>
      <w:numFmt w:val="bullet"/>
      <w:pStyle w:val="Bullet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894539"/>
    <w:multiLevelType w:val="hybridMultilevel"/>
    <w:tmpl w:val="AF8E854C"/>
    <w:lvl w:ilvl="0" w:tplc="6652AE08">
      <w:start w:val="1"/>
      <w:numFmt w:val="decimal"/>
      <w:lvlText w:val="[%1]"/>
      <w:lvlJc w:val="left"/>
      <w:pPr>
        <w:ind w:left="36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9" w15:restartNumberingAfterBreak="0">
    <w:nsid w:val="34D177B8"/>
    <w:multiLevelType w:val="hybridMultilevel"/>
    <w:tmpl w:val="E0906FF6"/>
    <w:lvl w:ilvl="0" w:tplc="ACC2224C">
      <w:start w:val="1"/>
      <w:numFmt w:val="decimal"/>
      <w:pStyle w:val="NumberedList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562535"/>
    <w:multiLevelType w:val="multilevel"/>
    <w:tmpl w:val="C952C3DE"/>
    <w:lvl w:ilvl="0">
      <w:start w:val="1"/>
      <w:numFmt w:val="decimal"/>
      <w:pStyle w:val="Overskrift1"/>
      <w:lvlText w:val="%1"/>
      <w:lvlJc w:val="left"/>
      <w:pPr>
        <w:ind w:left="495" w:hanging="495"/>
      </w:pPr>
      <w:rPr>
        <w:rFonts w:hint="default"/>
      </w:rPr>
    </w:lvl>
    <w:lvl w:ilvl="1">
      <w:start w:val="1"/>
      <w:numFmt w:val="decimal"/>
      <w:pStyle w:val="Overskrift2"/>
      <w:lvlText w:val="%1.%2"/>
      <w:lvlJc w:val="left"/>
      <w:pPr>
        <w:ind w:left="495" w:hanging="495"/>
      </w:pPr>
      <w:rPr>
        <w:rFonts w:hint="default"/>
      </w:rPr>
    </w:lvl>
    <w:lvl w:ilvl="2">
      <w:start w:val="1"/>
      <w:numFmt w:val="decimal"/>
      <w:pStyle w:val="Overskrift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364088"/>
    <w:multiLevelType w:val="hybridMultilevel"/>
    <w:tmpl w:val="B10C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974F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EA5C34"/>
    <w:multiLevelType w:val="multilevel"/>
    <w:tmpl w:val="A33A6E1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421AC9"/>
    <w:multiLevelType w:val="hybridMultilevel"/>
    <w:tmpl w:val="25AEF4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A035FC0"/>
    <w:multiLevelType w:val="hybridMultilevel"/>
    <w:tmpl w:val="3404F05C"/>
    <w:lvl w:ilvl="0" w:tplc="0406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1355E8"/>
    <w:multiLevelType w:val="multilevel"/>
    <w:tmpl w:val="D37E2CA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EF5896"/>
    <w:multiLevelType w:val="multilevel"/>
    <w:tmpl w:val="3404F0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74FE7277"/>
    <w:multiLevelType w:val="hybridMultilevel"/>
    <w:tmpl w:val="FC0E37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A54BDC"/>
    <w:multiLevelType w:val="hybridMultilevel"/>
    <w:tmpl w:val="16C270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553CB3"/>
    <w:multiLevelType w:val="hybridMultilevel"/>
    <w:tmpl w:val="E3D876F4"/>
    <w:lvl w:ilvl="0" w:tplc="6652AE0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3"/>
  </w:num>
  <w:num w:numId="2">
    <w:abstractNumId w:val="16"/>
  </w:num>
  <w:num w:numId="3">
    <w:abstractNumId w:val="3"/>
  </w:num>
  <w:num w:numId="4">
    <w:abstractNumId w:val="10"/>
  </w:num>
  <w:num w:numId="5">
    <w:abstractNumId w:val="0"/>
  </w:num>
  <w:num w:numId="6">
    <w:abstractNumId w:val="15"/>
  </w:num>
  <w:num w:numId="7">
    <w:abstractNumId w:val="17"/>
  </w:num>
  <w:num w:numId="8">
    <w:abstractNumId w:val="9"/>
  </w:num>
  <w:num w:numId="9">
    <w:abstractNumId w:val="7"/>
  </w:num>
  <w:num w:numId="10">
    <w:abstractNumId w:val="19"/>
  </w:num>
  <w:num w:numId="11">
    <w:abstractNumId w:val="14"/>
  </w:num>
  <w:num w:numId="12">
    <w:abstractNumId w:val="6"/>
  </w:num>
  <w:num w:numId="13">
    <w:abstractNumId w:val="6"/>
  </w:num>
  <w:num w:numId="14">
    <w:abstractNumId w:val="12"/>
  </w:num>
  <w:num w:numId="15">
    <w:abstractNumId w:val="10"/>
  </w:num>
  <w:num w:numId="16">
    <w:abstractNumId w:val="10"/>
  </w:num>
  <w:num w:numId="17">
    <w:abstractNumId w:val="8"/>
  </w:num>
  <w:num w:numId="18">
    <w:abstractNumId w:val="20"/>
  </w:num>
  <w:num w:numId="19">
    <w:abstractNumId w:val="4"/>
  </w:num>
  <w:num w:numId="20">
    <w:abstractNumId w:val="18"/>
  </w:num>
  <w:num w:numId="21">
    <w:abstractNumId w:val="10"/>
  </w:num>
  <w:num w:numId="22">
    <w:abstractNumId w:val="2"/>
  </w:num>
  <w:num w:numId="23">
    <w:abstractNumId w:val="5"/>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6B"/>
    <w:rsid w:val="00000C47"/>
    <w:rsid w:val="000076D5"/>
    <w:rsid w:val="000123A9"/>
    <w:rsid w:val="00014B13"/>
    <w:rsid w:val="000151DA"/>
    <w:rsid w:val="00015EE9"/>
    <w:rsid w:val="0001628A"/>
    <w:rsid w:val="000162EE"/>
    <w:rsid w:val="0002431F"/>
    <w:rsid w:val="00024A02"/>
    <w:rsid w:val="00026EDF"/>
    <w:rsid w:val="0003306C"/>
    <w:rsid w:val="00033BDF"/>
    <w:rsid w:val="00035A74"/>
    <w:rsid w:val="00035B4C"/>
    <w:rsid w:val="00036384"/>
    <w:rsid w:val="00036F99"/>
    <w:rsid w:val="000374F5"/>
    <w:rsid w:val="00047737"/>
    <w:rsid w:val="00051F64"/>
    <w:rsid w:val="00053578"/>
    <w:rsid w:val="00053584"/>
    <w:rsid w:val="000536F3"/>
    <w:rsid w:val="000718CC"/>
    <w:rsid w:val="0007285B"/>
    <w:rsid w:val="0007384B"/>
    <w:rsid w:val="00073980"/>
    <w:rsid w:val="00073E17"/>
    <w:rsid w:val="000762BF"/>
    <w:rsid w:val="00081524"/>
    <w:rsid w:val="00081B0F"/>
    <w:rsid w:val="00083094"/>
    <w:rsid w:val="000874B6"/>
    <w:rsid w:val="00091ACA"/>
    <w:rsid w:val="00091B71"/>
    <w:rsid w:val="00094425"/>
    <w:rsid w:val="00097D44"/>
    <w:rsid w:val="000A01E3"/>
    <w:rsid w:val="000A0882"/>
    <w:rsid w:val="000A12FB"/>
    <w:rsid w:val="000A1951"/>
    <w:rsid w:val="000A4071"/>
    <w:rsid w:val="000A7F8B"/>
    <w:rsid w:val="000B1582"/>
    <w:rsid w:val="000B4DC5"/>
    <w:rsid w:val="000B7AAB"/>
    <w:rsid w:val="000C38AB"/>
    <w:rsid w:val="000C4C2D"/>
    <w:rsid w:val="000D0B04"/>
    <w:rsid w:val="000D622B"/>
    <w:rsid w:val="000E2AEC"/>
    <w:rsid w:val="000E461B"/>
    <w:rsid w:val="000E47E4"/>
    <w:rsid w:val="000F3A0F"/>
    <w:rsid w:val="000F3C39"/>
    <w:rsid w:val="000F5AE9"/>
    <w:rsid w:val="000F60FB"/>
    <w:rsid w:val="00100C76"/>
    <w:rsid w:val="0010141B"/>
    <w:rsid w:val="00112900"/>
    <w:rsid w:val="0011368F"/>
    <w:rsid w:val="00115115"/>
    <w:rsid w:val="00126A14"/>
    <w:rsid w:val="00132A3D"/>
    <w:rsid w:val="00140291"/>
    <w:rsid w:val="00140346"/>
    <w:rsid w:val="0015064B"/>
    <w:rsid w:val="00150F20"/>
    <w:rsid w:val="001516DE"/>
    <w:rsid w:val="00163BEA"/>
    <w:rsid w:val="001661F4"/>
    <w:rsid w:val="00171B9B"/>
    <w:rsid w:val="001775A9"/>
    <w:rsid w:val="00182BD8"/>
    <w:rsid w:val="00184DE7"/>
    <w:rsid w:val="001854A3"/>
    <w:rsid w:val="00185F61"/>
    <w:rsid w:val="00187656"/>
    <w:rsid w:val="00190682"/>
    <w:rsid w:val="001958B2"/>
    <w:rsid w:val="00197D6C"/>
    <w:rsid w:val="001A01A5"/>
    <w:rsid w:val="001A09D7"/>
    <w:rsid w:val="001A39FC"/>
    <w:rsid w:val="001A3D27"/>
    <w:rsid w:val="001A7FFA"/>
    <w:rsid w:val="001B526B"/>
    <w:rsid w:val="001B6637"/>
    <w:rsid w:val="001C248A"/>
    <w:rsid w:val="001C7500"/>
    <w:rsid w:val="001D3551"/>
    <w:rsid w:val="001D77F5"/>
    <w:rsid w:val="001E1C3D"/>
    <w:rsid w:val="001E3705"/>
    <w:rsid w:val="001E4F76"/>
    <w:rsid w:val="001E6336"/>
    <w:rsid w:val="001F03AD"/>
    <w:rsid w:val="001F10ED"/>
    <w:rsid w:val="001F53AA"/>
    <w:rsid w:val="001F54E0"/>
    <w:rsid w:val="001F5692"/>
    <w:rsid w:val="00201EFA"/>
    <w:rsid w:val="00204D45"/>
    <w:rsid w:val="0020543F"/>
    <w:rsid w:val="00206BB6"/>
    <w:rsid w:val="00212E68"/>
    <w:rsid w:val="0021319E"/>
    <w:rsid w:val="00216F46"/>
    <w:rsid w:val="002170EC"/>
    <w:rsid w:val="00222936"/>
    <w:rsid w:val="002234CB"/>
    <w:rsid w:val="00224F32"/>
    <w:rsid w:val="002275E9"/>
    <w:rsid w:val="00234C21"/>
    <w:rsid w:val="00242F09"/>
    <w:rsid w:val="00246398"/>
    <w:rsid w:val="00256283"/>
    <w:rsid w:val="00280A18"/>
    <w:rsid w:val="00281C44"/>
    <w:rsid w:val="00282459"/>
    <w:rsid w:val="00282C20"/>
    <w:rsid w:val="00285CC1"/>
    <w:rsid w:val="0028655E"/>
    <w:rsid w:val="00286578"/>
    <w:rsid w:val="00287108"/>
    <w:rsid w:val="0028717C"/>
    <w:rsid w:val="0028726F"/>
    <w:rsid w:val="002878D1"/>
    <w:rsid w:val="00290341"/>
    <w:rsid w:val="00290D1D"/>
    <w:rsid w:val="00291715"/>
    <w:rsid w:val="00291BDA"/>
    <w:rsid w:val="00292DA1"/>
    <w:rsid w:val="00292DF4"/>
    <w:rsid w:val="002A2722"/>
    <w:rsid w:val="002A3026"/>
    <w:rsid w:val="002A5F85"/>
    <w:rsid w:val="002A6D4A"/>
    <w:rsid w:val="002B0200"/>
    <w:rsid w:val="002B20CE"/>
    <w:rsid w:val="002B48B5"/>
    <w:rsid w:val="002B518D"/>
    <w:rsid w:val="002C1046"/>
    <w:rsid w:val="002C3668"/>
    <w:rsid w:val="002C49B5"/>
    <w:rsid w:val="002C6382"/>
    <w:rsid w:val="002C658C"/>
    <w:rsid w:val="002C7800"/>
    <w:rsid w:val="002D29B9"/>
    <w:rsid w:val="002D2D3A"/>
    <w:rsid w:val="002D66AB"/>
    <w:rsid w:val="002E062E"/>
    <w:rsid w:val="002E0E7D"/>
    <w:rsid w:val="002E441E"/>
    <w:rsid w:val="002E54A7"/>
    <w:rsid w:val="002E578B"/>
    <w:rsid w:val="002E6FD2"/>
    <w:rsid w:val="002F37C8"/>
    <w:rsid w:val="002F686F"/>
    <w:rsid w:val="002F6EBA"/>
    <w:rsid w:val="002F7109"/>
    <w:rsid w:val="00301B64"/>
    <w:rsid w:val="00301ECE"/>
    <w:rsid w:val="003021AF"/>
    <w:rsid w:val="00303688"/>
    <w:rsid w:val="00304B81"/>
    <w:rsid w:val="00311349"/>
    <w:rsid w:val="0031290B"/>
    <w:rsid w:val="0031426D"/>
    <w:rsid w:val="003160A6"/>
    <w:rsid w:val="00316ADD"/>
    <w:rsid w:val="00316E24"/>
    <w:rsid w:val="00320042"/>
    <w:rsid w:val="003233C0"/>
    <w:rsid w:val="00326661"/>
    <w:rsid w:val="00332263"/>
    <w:rsid w:val="003334B0"/>
    <w:rsid w:val="00335A5E"/>
    <w:rsid w:val="003363F4"/>
    <w:rsid w:val="00343417"/>
    <w:rsid w:val="00343AA3"/>
    <w:rsid w:val="00344615"/>
    <w:rsid w:val="00346FDA"/>
    <w:rsid w:val="00352754"/>
    <w:rsid w:val="003567E9"/>
    <w:rsid w:val="003627C3"/>
    <w:rsid w:val="00365AFD"/>
    <w:rsid w:val="0036655B"/>
    <w:rsid w:val="0036752B"/>
    <w:rsid w:val="00372251"/>
    <w:rsid w:val="003731D5"/>
    <w:rsid w:val="00376B39"/>
    <w:rsid w:val="00382A8D"/>
    <w:rsid w:val="00383F90"/>
    <w:rsid w:val="0039037D"/>
    <w:rsid w:val="003913DB"/>
    <w:rsid w:val="0039254F"/>
    <w:rsid w:val="003928D4"/>
    <w:rsid w:val="00397182"/>
    <w:rsid w:val="003A074A"/>
    <w:rsid w:val="003A08DE"/>
    <w:rsid w:val="003A1F31"/>
    <w:rsid w:val="003A303A"/>
    <w:rsid w:val="003A3A5E"/>
    <w:rsid w:val="003A462D"/>
    <w:rsid w:val="003A4F3A"/>
    <w:rsid w:val="003B097B"/>
    <w:rsid w:val="003C1B5F"/>
    <w:rsid w:val="003C298E"/>
    <w:rsid w:val="003D0293"/>
    <w:rsid w:val="003D058F"/>
    <w:rsid w:val="003D4B4D"/>
    <w:rsid w:val="003E25B5"/>
    <w:rsid w:val="003E5C13"/>
    <w:rsid w:val="003E7AFF"/>
    <w:rsid w:val="003F0A21"/>
    <w:rsid w:val="003F1D87"/>
    <w:rsid w:val="003F382C"/>
    <w:rsid w:val="003F66D9"/>
    <w:rsid w:val="003F6891"/>
    <w:rsid w:val="00400FF7"/>
    <w:rsid w:val="00406D19"/>
    <w:rsid w:val="00407F4F"/>
    <w:rsid w:val="00413DF5"/>
    <w:rsid w:val="00415E4D"/>
    <w:rsid w:val="004162FF"/>
    <w:rsid w:val="004167C4"/>
    <w:rsid w:val="00416CBA"/>
    <w:rsid w:val="00416FB0"/>
    <w:rsid w:val="00423DBC"/>
    <w:rsid w:val="00436248"/>
    <w:rsid w:val="00440130"/>
    <w:rsid w:val="004401DB"/>
    <w:rsid w:val="0044225D"/>
    <w:rsid w:val="00443228"/>
    <w:rsid w:val="004444E7"/>
    <w:rsid w:val="004452BE"/>
    <w:rsid w:val="0044618A"/>
    <w:rsid w:val="004474EF"/>
    <w:rsid w:val="0044780B"/>
    <w:rsid w:val="00450995"/>
    <w:rsid w:val="00453A97"/>
    <w:rsid w:val="004546D4"/>
    <w:rsid w:val="0045720B"/>
    <w:rsid w:val="00457CD9"/>
    <w:rsid w:val="00463E78"/>
    <w:rsid w:val="00466ABB"/>
    <w:rsid w:val="00472CDC"/>
    <w:rsid w:val="00476E61"/>
    <w:rsid w:val="004816AF"/>
    <w:rsid w:val="0048337C"/>
    <w:rsid w:val="0048689D"/>
    <w:rsid w:val="00493A00"/>
    <w:rsid w:val="004962AC"/>
    <w:rsid w:val="00496C69"/>
    <w:rsid w:val="004A2715"/>
    <w:rsid w:val="004A27DC"/>
    <w:rsid w:val="004A2F0A"/>
    <w:rsid w:val="004A4782"/>
    <w:rsid w:val="004A4B0B"/>
    <w:rsid w:val="004B3433"/>
    <w:rsid w:val="004B4DD2"/>
    <w:rsid w:val="004B5E8D"/>
    <w:rsid w:val="004C03B2"/>
    <w:rsid w:val="004C0B42"/>
    <w:rsid w:val="004C1DCA"/>
    <w:rsid w:val="004C1FF1"/>
    <w:rsid w:val="004C731C"/>
    <w:rsid w:val="004D2911"/>
    <w:rsid w:val="004D2D47"/>
    <w:rsid w:val="004E023E"/>
    <w:rsid w:val="004E149B"/>
    <w:rsid w:val="004E3EAF"/>
    <w:rsid w:val="004E6589"/>
    <w:rsid w:val="004F02B0"/>
    <w:rsid w:val="004F0B93"/>
    <w:rsid w:val="004F1B37"/>
    <w:rsid w:val="004F1FB5"/>
    <w:rsid w:val="004F3358"/>
    <w:rsid w:val="004F5BC3"/>
    <w:rsid w:val="004F7A1E"/>
    <w:rsid w:val="005007F1"/>
    <w:rsid w:val="0050111A"/>
    <w:rsid w:val="00502423"/>
    <w:rsid w:val="005028C7"/>
    <w:rsid w:val="00503178"/>
    <w:rsid w:val="00505D20"/>
    <w:rsid w:val="00506207"/>
    <w:rsid w:val="005115A3"/>
    <w:rsid w:val="00511B63"/>
    <w:rsid w:val="00511E42"/>
    <w:rsid w:val="005158BE"/>
    <w:rsid w:val="0052264F"/>
    <w:rsid w:val="00524650"/>
    <w:rsid w:val="0052511D"/>
    <w:rsid w:val="00526771"/>
    <w:rsid w:val="00530637"/>
    <w:rsid w:val="00531C7E"/>
    <w:rsid w:val="00533465"/>
    <w:rsid w:val="005337B6"/>
    <w:rsid w:val="00533CD3"/>
    <w:rsid w:val="005342B0"/>
    <w:rsid w:val="005357D5"/>
    <w:rsid w:val="00536094"/>
    <w:rsid w:val="00541DBC"/>
    <w:rsid w:val="00542744"/>
    <w:rsid w:val="005433F1"/>
    <w:rsid w:val="00544778"/>
    <w:rsid w:val="00550DB1"/>
    <w:rsid w:val="005512C7"/>
    <w:rsid w:val="005534DD"/>
    <w:rsid w:val="0055502C"/>
    <w:rsid w:val="0055631E"/>
    <w:rsid w:val="00557B71"/>
    <w:rsid w:val="00560D0C"/>
    <w:rsid w:val="005632DD"/>
    <w:rsid w:val="005653FC"/>
    <w:rsid w:val="005703BC"/>
    <w:rsid w:val="00574347"/>
    <w:rsid w:val="005748D7"/>
    <w:rsid w:val="00574B0B"/>
    <w:rsid w:val="0057566F"/>
    <w:rsid w:val="00576724"/>
    <w:rsid w:val="0058034F"/>
    <w:rsid w:val="00581AD9"/>
    <w:rsid w:val="00583316"/>
    <w:rsid w:val="00591161"/>
    <w:rsid w:val="00591229"/>
    <w:rsid w:val="005A0069"/>
    <w:rsid w:val="005A0E71"/>
    <w:rsid w:val="005A6D6A"/>
    <w:rsid w:val="005A7189"/>
    <w:rsid w:val="005A7870"/>
    <w:rsid w:val="005B2AD6"/>
    <w:rsid w:val="005B75A9"/>
    <w:rsid w:val="005C2ACF"/>
    <w:rsid w:val="005C2EB4"/>
    <w:rsid w:val="005D0D2B"/>
    <w:rsid w:val="005D7019"/>
    <w:rsid w:val="005D7BBB"/>
    <w:rsid w:val="005E0FDD"/>
    <w:rsid w:val="005E23D3"/>
    <w:rsid w:val="005E3C14"/>
    <w:rsid w:val="005E60EF"/>
    <w:rsid w:val="005E71C7"/>
    <w:rsid w:val="005F36BB"/>
    <w:rsid w:val="005F645F"/>
    <w:rsid w:val="0060050F"/>
    <w:rsid w:val="00601965"/>
    <w:rsid w:val="00601DE2"/>
    <w:rsid w:val="00602228"/>
    <w:rsid w:val="00602767"/>
    <w:rsid w:val="00604303"/>
    <w:rsid w:val="00604A99"/>
    <w:rsid w:val="00607DDB"/>
    <w:rsid w:val="006121E4"/>
    <w:rsid w:val="00615A78"/>
    <w:rsid w:val="0062788F"/>
    <w:rsid w:val="00627C31"/>
    <w:rsid w:val="0063371D"/>
    <w:rsid w:val="00634D44"/>
    <w:rsid w:val="006365F7"/>
    <w:rsid w:val="00637303"/>
    <w:rsid w:val="006405AE"/>
    <w:rsid w:val="006407FE"/>
    <w:rsid w:val="00641961"/>
    <w:rsid w:val="006429FB"/>
    <w:rsid w:val="00642F84"/>
    <w:rsid w:val="006435B3"/>
    <w:rsid w:val="00643C6D"/>
    <w:rsid w:val="00645760"/>
    <w:rsid w:val="00652A71"/>
    <w:rsid w:val="0065773D"/>
    <w:rsid w:val="006618BE"/>
    <w:rsid w:val="00662D28"/>
    <w:rsid w:val="00665CAD"/>
    <w:rsid w:val="006665A0"/>
    <w:rsid w:val="006743DA"/>
    <w:rsid w:val="006750F8"/>
    <w:rsid w:val="00677678"/>
    <w:rsid w:val="006779B1"/>
    <w:rsid w:val="00684007"/>
    <w:rsid w:val="00685470"/>
    <w:rsid w:val="006855F9"/>
    <w:rsid w:val="00687B06"/>
    <w:rsid w:val="00691B6B"/>
    <w:rsid w:val="00692367"/>
    <w:rsid w:val="006948B4"/>
    <w:rsid w:val="00694A57"/>
    <w:rsid w:val="006A209F"/>
    <w:rsid w:val="006A3D82"/>
    <w:rsid w:val="006A56EA"/>
    <w:rsid w:val="006A62EB"/>
    <w:rsid w:val="006B1A99"/>
    <w:rsid w:val="006B4E8E"/>
    <w:rsid w:val="006B7186"/>
    <w:rsid w:val="006B7AE2"/>
    <w:rsid w:val="006D1C0F"/>
    <w:rsid w:val="006D6661"/>
    <w:rsid w:val="006E07E2"/>
    <w:rsid w:val="006E0D51"/>
    <w:rsid w:val="006E56BE"/>
    <w:rsid w:val="006F085D"/>
    <w:rsid w:val="006F2A1A"/>
    <w:rsid w:val="006F37B2"/>
    <w:rsid w:val="006F3946"/>
    <w:rsid w:val="006F4222"/>
    <w:rsid w:val="006F4E1D"/>
    <w:rsid w:val="006F6430"/>
    <w:rsid w:val="006F7F04"/>
    <w:rsid w:val="00703B8C"/>
    <w:rsid w:val="00704DB2"/>
    <w:rsid w:val="00711BC6"/>
    <w:rsid w:val="00713E15"/>
    <w:rsid w:val="00716228"/>
    <w:rsid w:val="0072039A"/>
    <w:rsid w:val="007204FF"/>
    <w:rsid w:val="0072247D"/>
    <w:rsid w:val="007245EC"/>
    <w:rsid w:val="00724C56"/>
    <w:rsid w:val="00725296"/>
    <w:rsid w:val="007328CF"/>
    <w:rsid w:val="007361EC"/>
    <w:rsid w:val="007378C6"/>
    <w:rsid w:val="00737BB2"/>
    <w:rsid w:val="00737CB2"/>
    <w:rsid w:val="00741FF5"/>
    <w:rsid w:val="0074380F"/>
    <w:rsid w:val="00745188"/>
    <w:rsid w:val="007454D5"/>
    <w:rsid w:val="007475A2"/>
    <w:rsid w:val="0075285D"/>
    <w:rsid w:val="007535E9"/>
    <w:rsid w:val="00756F48"/>
    <w:rsid w:val="007578FC"/>
    <w:rsid w:val="007603F7"/>
    <w:rsid w:val="007623C2"/>
    <w:rsid w:val="00762F8B"/>
    <w:rsid w:val="00764207"/>
    <w:rsid w:val="007643CE"/>
    <w:rsid w:val="00765016"/>
    <w:rsid w:val="007705E4"/>
    <w:rsid w:val="00771619"/>
    <w:rsid w:val="00771A99"/>
    <w:rsid w:val="00772432"/>
    <w:rsid w:val="00775543"/>
    <w:rsid w:val="007774A5"/>
    <w:rsid w:val="00781CF9"/>
    <w:rsid w:val="00781FD3"/>
    <w:rsid w:val="00792D6B"/>
    <w:rsid w:val="007A0CFC"/>
    <w:rsid w:val="007A20EA"/>
    <w:rsid w:val="007A3C2B"/>
    <w:rsid w:val="007A5A70"/>
    <w:rsid w:val="007A7623"/>
    <w:rsid w:val="007A7EB2"/>
    <w:rsid w:val="007B31CC"/>
    <w:rsid w:val="007B39F4"/>
    <w:rsid w:val="007B53C5"/>
    <w:rsid w:val="007B6758"/>
    <w:rsid w:val="007C1A76"/>
    <w:rsid w:val="007C5B68"/>
    <w:rsid w:val="007C6D62"/>
    <w:rsid w:val="007C776B"/>
    <w:rsid w:val="007D0ED0"/>
    <w:rsid w:val="007D3046"/>
    <w:rsid w:val="007D5AE1"/>
    <w:rsid w:val="007E35D8"/>
    <w:rsid w:val="007E570E"/>
    <w:rsid w:val="007F4029"/>
    <w:rsid w:val="007F4083"/>
    <w:rsid w:val="007F43A2"/>
    <w:rsid w:val="007F763F"/>
    <w:rsid w:val="00800E28"/>
    <w:rsid w:val="00802868"/>
    <w:rsid w:val="00803949"/>
    <w:rsid w:val="00803DD2"/>
    <w:rsid w:val="00804D16"/>
    <w:rsid w:val="00806CAC"/>
    <w:rsid w:val="00811139"/>
    <w:rsid w:val="00815515"/>
    <w:rsid w:val="0082190E"/>
    <w:rsid w:val="00822C8E"/>
    <w:rsid w:val="00822E98"/>
    <w:rsid w:val="00824577"/>
    <w:rsid w:val="00824CE1"/>
    <w:rsid w:val="0082609B"/>
    <w:rsid w:val="00835665"/>
    <w:rsid w:val="00840FF5"/>
    <w:rsid w:val="00844579"/>
    <w:rsid w:val="00845814"/>
    <w:rsid w:val="00846C93"/>
    <w:rsid w:val="008500C4"/>
    <w:rsid w:val="0085076A"/>
    <w:rsid w:val="00853EAF"/>
    <w:rsid w:val="00857691"/>
    <w:rsid w:val="00857BC2"/>
    <w:rsid w:val="00862EF7"/>
    <w:rsid w:val="00867BBB"/>
    <w:rsid w:val="0087178B"/>
    <w:rsid w:val="00874898"/>
    <w:rsid w:val="00887AFB"/>
    <w:rsid w:val="008919F4"/>
    <w:rsid w:val="00891C6A"/>
    <w:rsid w:val="0089341F"/>
    <w:rsid w:val="00893CE9"/>
    <w:rsid w:val="0089517E"/>
    <w:rsid w:val="008967D4"/>
    <w:rsid w:val="00897AE8"/>
    <w:rsid w:val="008A339A"/>
    <w:rsid w:val="008A4DC7"/>
    <w:rsid w:val="008A56A2"/>
    <w:rsid w:val="008A58F0"/>
    <w:rsid w:val="008A713A"/>
    <w:rsid w:val="008B57AC"/>
    <w:rsid w:val="008B5A38"/>
    <w:rsid w:val="008B5CEE"/>
    <w:rsid w:val="008C35C7"/>
    <w:rsid w:val="008C37A8"/>
    <w:rsid w:val="008C5720"/>
    <w:rsid w:val="008C68CA"/>
    <w:rsid w:val="008D2750"/>
    <w:rsid w:val="008D3473"/>
    <w:rsid w:val="008D4447"/>
    <w:rsid w:val="008E06F4"/>
    <w:rsid w:val="008E27B0"/>
    <w:rsid w:val="008E6A00"/>
    <w:rsid w:val="008E7BC2"/>
    <w:rsid w:val="008F2912"/>
    <w:rsid w:val="008F3779"/>
    <w:rsid w:val="0090258D"/>
    <w:rsid w:val="00903011"/>
    <w:rsid w:val="0090437E"/>
    <w:rsid w:val="0090490A"/>
    <w:rsid w:val="00911A1D"/>
    <w:rsid w:val="00912BF8"/>
    <w:rsid w:val="00916A4A"/>
    <w:rsid w:val="009175E7"/>
    <w:rsid w:val="00921962"/>
    <w:rsid w:val="009235F3"/>
    <w:rsid w:val="00926760"/>
    <w:rsid w:val="0092775C"/>
    <w:rsid w:val="00930453"/>
    <w:rsid w:val="00937AC6"/>
    <w:rsid w:val="00943E0B"/>
    <w:rsid w:val="00945F64"/>
    <w:rsid w:val="00947AAF"/>
    <w:rsid w:val="00947F46"/>
    <w:rsid w:val="0095029F"/>
    <w:rsid w:val="009508F4"/>
    <w:rsid w:val="009519E9"/>
    <w:rsid w:val="009525CD"/>
    <w:rsid w:val="009525EE"/>
    <w:rsid w:val="00953122"/>
    <w:rsid w:val="00954988"/>
    <w:rsid w:val="009608F1"/>
    <w:rsid w:val="00963465"/>
    <w:rsid w:val="009645EC"/>
    <w:rsid w:val="00964DB5"/>
    <w:rsid w:val="0096661E"/>
    <w:rsid w:val="00966C9B"/>
    <w:rsid w:val="00970C88"/>
    <w:rsid w:val="009738D6"/>
    <w:rsid w:val="0098436B"/>
    <w:rsid w:val="00984914"/>
    <w:rsid w:val="009859BA"/>
    <w:rsid w:val="00986212"/>
    <w:rsid w:val="009901AE"/>
    <w:rsid w:val="009903F9"/>
    <w:rsid w:val="00990C10"/>
    <w:rsid w:val="009926D5"/>
    <w:rsid w:val="00994D28"/>
    <w:rsid w:val="00995087"/>
    <w:rsid w:val="009A2998"/>
    <w:rsid w:val="009A2B75"/>
    <w:rsid w:val="009A3F40"/>
    <w:rsid w:val="009A4DCA"/>
    <w:rsid w:val="009A6614"/>
    <w:rsid w:val="009B1785"/>
    <w:rsid w:val="009B1B59"/>
    <w:rsid w:val="009B5897"/>
    <w:rsid w:val="009B6232"/>
    <w:rsid w:val="009B664F"/>
    <w:rsid w:val="009C2284"/>
    <w:rsid w:val="009C3886"/>
    <w:rsid w:val="009C7555"/>
    <w:rsid w:val="009D399A"/>
    <w:rsid w:val="009D6D89"/>
    <w:rsid w:val="009D6FE8"/>
    <w:rsid w:val="009E0821"/>
    <w:rsid w:val="009E0F45"/>
    <w:rsid w:val="009E2A2B"/>
    <w:rsid w:val="009E4B3F"/>
    <w:rsid w:val="009E5284"/>
    <w:rsid w:val="009F0ECB"/>
    <w:rsid w:val="009F10D1"/>
    <w:rsid w:val="009F360D"/>
    <w:rsid w:val="009F40BF"/>
    <w:rsid w:val="009F4954"/>
    <w:rsid w:val="009F5F17"/>
    <w:rsid w:val="00A014C4"/>
    <w:rsid w:val="00A01D4F"/>
    <w:rsid w:val="00A02D26"/>
    <w:rsid w:val="00A05339"/>
    <w:rsid w:val="00A07715"/>
    <w:rsid w:val="00A10825"/>
    <w:rsid w:val="00A134B5"/>
    <w:rsid w:val="00A13927"/>
    <w:rsid w:val="00A13B25"/>
    <w:rsid w:val="00A24C35"/>
    <w:rsid w:val="00A24F49"/>
    <w:rsid w:val="00A2781B"/>
    <w:rsid w:val="00A27DC8"/>
    <w:rsid w:val="00A3303A"/>
    <w:rsid w:val="00A35999"/>
    <w:rsid w:val="00A36AC9"/>
    <w:rsid w:val="00A43580"/>
    <w:rsid w:val="00A473E0"/>
    <w:rsid w:val="00A4782D"/>
    <w:rsid w:val="00A502C0"/>
    <w:rsid w:val="00A52F58"/>
    <w:rsid w:val="00A61873"/>
    <w:rsid w:val="00A622E5"/>
    <w:rsid w:val="00A62E0C"/>
    <w:rsid w:val="00A62F02"/>
    <w:rsid w:val="00A63977"/>
    <w:rsid w:val="00A6611F"/>
    <w:rsid w:val="00A67688"/>
    <w:rsid w:val="00A67C73"/>
    <w:rsid w:val="00A7013A"/>
    <w:rsid w:val="00A71224"/>
    <w:rsid w:val="00A73490"/>
    <w:rsid w:val="00A82280"/>
    <w:rsid w:val="00A9401F"/>
    <w:rsid w:val="00A950BD"/>
    <w:rsid w:val="00A96268"/>
    <w:rsid w:val="00AA0656"/>
    <w:rsid w:val="00AA12EB"/>
    <w:rsid w:val="00AA151F"/>
    <w:rsid w:val="00AA1BEB"/>
    <w:rsid w:val="00AB14DB"/>
    <w:rsid w:val="00AB1BB2"/>
    <w:rsid w:val="00AB4D20"/>
    <w:rsid w:val="00AB6A47"/>
    <w:rsid w:val="00AB7BCC"/>
    <w:rsid w:val="00AC418E"/>
    <w:rsid w:val="00AC4DB9"/>
    <w:rsid w:val="00AC7F98"/>
    <w:rsid w:val="00AD0BA0"/>
    <w:rsid w:val="00AD30C0"/>
    <w:rsid w:val="00AD3F96"/>
    <w:rsid w:val="00AD44B3"/>
    <w:rsid w:val="00AD4599"/>
    <w:rsid w:val="00AD4B8D"/>
    <w:rsid w:val="00AD69E3"/>
    <w:rsid w:val="00AD7B61"/>
    <w:rsid w:val="00AE25FB"/>
    <w:rsid w:val="00AE28D0"/>
    <w:rsid w:val="00AE477F"/>
    <w:rsid w:val="00AE5956"/>
    <w:rsid w:val="00AF1DE0"/>
    <w:rsid w:val="00AF2235"/>
    <w:rsid w:val="00AF3FBC"/>
    <w:rsid w:val="00AF587D"/>
    <w:rsid w:val="00B029E5"/>
    <w:rsid w:val="00B030EC"/>
    <w:rsid w:val="00B0587B"/>
    <w:rsid w:val="00B05DC5"/>
    <w:rsid w:val="00B06374"/>
    <w:rsid w:val="00B0659F"/>
    <w:rsid w:val="00B06EC3"/>
    <w:rsid w:val="00B07A6D"/>
    <w:rsid w:val="00B07E96"/>
    <w:rsid w:val="00B10FA4"/>
    <w:rsid w:val="00B17E59"/>
    <w:rsid w:val="00B20548"/>
    <w:rsid w:val="00B24ECE"/>
    <w:rsid w:val="00B25B43"/>
    <w:rsid w:val="00B268CE"/>
    <w:rsid w:val="00B31510"/>
    <w:rsid w:val="00B315DD"/>
    <w:rsid w:val="00B31B7A"/>
    <w:rsid w:val="00B34BB5"/>
    <w:rsid w:val="00B37243"/>
    <w:rsid w:val="00B42E17"/>
    <w:rsid w:val="00B43B21"/>
    <w:rsid w:val="00B45236"/>
    <w:rsid w:val="00B46D1F"/>
    <w:rsid w:val="00B513E7"/>
    <w:rsid w:val="00B52321"/>
    <w:rsid w:val="00B52CD6"/>
    <w:rsid w:val="00B52FB9"/>
    <w:rsid w:val="00B5352B"/>
    <w:rsid w:val="00B5414F"/>
    <w:rsid w:val="00B55C8D"/>
    <w:rsid w:val="00B57225"/>
    <w:rsid w:val="00B57991"/>
    <w:rsid w:val="00B60AF9"/>
    <w:rsid w:val="00B632DE"/>
    <w:rsid w:val="00B673CF"/>
    <w:rsid w:val="00B722AB"/>
    <w:rsid w:val="00B7258C"/>
    <w:rsid w:val="00B74F64"/>
    <w:rsid w:val="00B82947"/>
    <w:rsid w:val="00B86D71"/>
    <w:rsid w:val="00B87310"/>
    <w:rsid w:val="00B87D56"/>
    <w:rsid w:val="00B96B6E"/>
    <w:rsid w:val="00B97E8B"/>
    <w:rsid w:val="00BA1F16"/>
    <w:rsid w:val="00BA5583"/>
    <w:rsid w:val="00BB10F1"/>
    <w:rsid w:val="00BB3A0C"/>
    <w:rsid w:val="00BB3A29"/>
    <w:rsid w:val="00BB6A7E"/>
    <w:rsid w:val="00BB7DDD"/>
    <w:rsid w:val="00BC2E0E"/>
    <w:rsid w:val="00BC35CE"/>
    <w:rsid w:val="00BC484A"/>
    <w:rsid w:val="00BC4E15"/>
    <w:rsid w:val="00BC5846"/>
    <w:rsid w:val="00BC6611"/>
    <w:rsid w:val="00BD4E1A"/>
    <w:rsid w:val="00BE0005"/>
    <w:rsid w:val="00BE12D6"/>
    <w:rsid w:val="00BE4673"/>
    <w:rsid w:val="00BE5C18"/>
    <w:rsid w:val="00BE5DA1"/>
    <w:rsid w:val="00BE7C2F"/>
    <w:rsid w:val="00BF01F8"/>
    <w:rsid w:val="00BF1985"/>
    <w:rsid w:val="00BF3713"/>
    <w:rsid w:val="00C00D7A"/>
    <w:rsid w:val="00C127BF"/>
    <w:rsid w:val="00C1610D"/>
    <w:rsid w:val="00C16CC9"/>
    <w:rsid w:val="00C244A0"/>
    <w:rsid w:val="00C25327"/>
    <w:rsid w:val="00C273C4"/>
    <w:rsid w:val="00C30CE0"/>
    <w:rsid w:val="00C31F93"/>
    <w:rsid w:val="00C339BA"/>
    <w:rsid w:val="00C35758"/>
    <w:rsid w:val="00C35912"/>
    <w:rsid w:val="00C41305"/>
    <w:rsid w:val="00C41B5C"/>
    <w:rsid w:val="00C43B82"/>
    <w:rsid w:val="00C457F8"/>
    <w:rsid w:val="00C460F3"/>
    <w:rsid w:val="00C46971"/>
    <w:rsid w:val="00C47CAA"/>
    <w:rsid w:val="00C50222"/>
    <w:rsid w:val="00C52944"/>
    <w:rsid w:val="00C53725"/>
    <w:rsid w:val="00C545F2"/>
    <w:rsid w:val="00C56031"/>
    <w:rsid w:val="00C60065"/>
    <w:rsid w:val="00C64B52"/>
    <w:rsid w:val="00C64FD0"/>
    <w:rsid w:val="00C6652D"/>
    <w:rsid w:val="00C67194"/>
    <w:rsid w:val="00C70F53"/>
    <w:rsid w:val="00C712AA"/>
    <w:rsid w:val="00C72624"/>
    <w:rsid w:val="00C8031B"/>
    <w:rsid w:val="00C81A50"/>
    <w:rsid w:val="00C82F7E"/>
    <w:rsid w:val="00C84A0C"/>
    <w:rsid w:val="00C85EA6"/>
    <w:rsid w:val="00C86F5A"/>
    <w:rsid w:val="00C87207"/>
    <w:rsid w:val="00C90C4F"/>
    <w:rsid w:val="00C95380"/>
    <w:rsid w:val="00C969B8"/>
    <w:rsid w:val="00CA03CA"/>
    <w:rsid w:val="00CA402B"/>
    <w:rsid w:val="00CA6B3F"/>
    <w:rsid w:val="00CC0C43"/>
    <w:rsid w:val="00CC121E"/>
    <w:rsid w:val="00CC36D5"/>
    <w:rsid w:val="00CC408E"/>
    <w:rsid w:val="00CC4166"/>
    <w:rsid w:val="00CD1790"/>
    <w:rsid w:val="00CD288C"/>
    <w:rsid w:val="00CE3418"/>
    <w:rsid w:val="00CE42F1"/>
    <w:rsid w:val="00CE565F"/>
    <w:rsid w:val="00CF110B"/>
    <w:rsid w:val="00CF2232"/>
    <w:rsid w:val="00CF3707"/>
    <w:rsid w:val="00CF3819"/>
    <w:rsid w:val="00CF3B08"/>
    <w:rsid w:val="00CF5673"/>
    <w:rsid w:val="00D003C3"/>
    <w:rsid w:val="00D03863"/>
    <w:rsid w:val="00D03BE0"/>
    <w:rsid w:val="00D05BEA"/>
    <w:rsid w:val="00D1061E"/>
    <w:rsid w:val="00D10958"/>
    <w:rsid w:val="00D15BB9"/>
    <w:rsid w:val="00D171DA"/>
    <w:rsid w:val="00D172FB"/>
    <w:rsid w:val="00D2057C"/>
    <w:rsid w:val="00D20CA0"/>
    <w:rsid w:val="00D24D70"/>
    <w:rsid w:val="00D25A52"/>
    <w:rsid w:val="00D350A5"/>
    <w:rsid w:val="00D4315A"/>
    <w:rsid w:val="00D47356"/>
    <w:rsid w:val="00D478C2"/>
    <w:rsid w:val="00D50435"/>
    <w:rsid w:val="00D521FF"/>
    <w:rsid w:val="00D56E6E"/>
    <w:rsid w:val="00D574FA"/>
    <w:rsid w:val="00D62315"/>
    <w:rsid w:val="00D629E8"/>
    <w:rsid w:val="00D6447B"/>
    <w:rsid w:val="00D64AB1"/>
    <w:rsid w:val="00D66105"/>
    <w:rsid w:val="00D74CF6"/>
    <w:rsid w:val="00D7522F"/>
    <w:rsid w:val="00D7669E"/>
    <w:rsid w:val="00D77552"/>
    <w:rsid w:val="00D8164C"/>
    <w:rsid w:val="00D82A18"/>
    <w:rsid w:val="00D82C40"/>
    <w:rsid w:val="00D86E18"/>
    <w:rsid w:val="00D87D91"/>
    <w:rsid w:val="00D9094D"/>
    <w:rsid w:val="00D972FF"/>
    <w:rsid w:val="00DA0514"/>
    <w:rsid w:val="00DA195E"/>
    <w:rsid w:val="00DA7F06"/>
    <w:rsid w:val="00DB2EAF"/>
    <w:rsid w:val="00DB3D19"/>
    <w:rsid w:val="00DC4722"/>
    <w:rsid w:val="00DC4904"/>
    <w:rsid w:val="00DC7C69"/>
    <w:rsid w:val="00DD1CB1"/>
    <w:rsid w:val="00DD2128"/>
    <w:rsid w:val="00DD73C5"/>
    <w:rsid w:val="00DD7641"/>
    <w:rsid w:val="00DE1B0F"/>
    <w:rsid w:val="00DE22C8"/>
    <w:rsid w:val="00DE39B5"/>
    <w:rsid w:val="00DE55AF"/>
    <w:rsid w:val="00DE69A6"/>
    <w:rsid w:val="00DF52EB"/>
    <w:rsid w:val="00DF5C2C"/>
    <w:rsid w:val="00DF632F"/>
    <w:rsid w:val="00E00367"/>
    <w:rsid w:val="00E006FB"/>
    <w:rsid w:val="00E01CC9"/>
    <w:rsid w:val="00E01E61"/>
    <w:rsid w:val="00E03893"/>
    <w:rsid w:val="00E03BD8"/>
    <w:rsid w:val="00E05BF9"/>
    <w:rsid w:val="00E11ADE"/>
    <w:rsid w:val="00E14D55"/>
    <w:rsid w:val="00E162EE"/>
    <w:rsid w:val="00E202BC"/>
    <w:rsid w:val="00E22779"/>
    <w:rsid w:val="00E24CDF"/>
    <w:rsid w:val="00E267B0"/>
    <w:rsid w:val="00E268E9"/>
    <w:rsid w:val="00E27F6C"/>
    <w:rsid w:val="00E308F7"/>
    <w:rsid w:val="00E30DDB"/>
    <w:rsid w:val="00E356EB"/>
    <w:rsid w:val="00E416EB"/>
    <w:rsid w:val="00E42D1F"/>
    <w:rsid w:val="00E43B54"/>
    <w:rsid w:val="00E45460"/>
    <w:rsid w:val="00E45DDA"/>
    <w:rsid w:val="00E46D28"/>
    <w:rsid w:val="00E515BC"/>
    <w:rsid w:val="00E5632C"/>
    <w:rsid w:val="00E60048"/>
    <w:rsid w:val="00E615FC"/>
    <w:rsid w:val="00E61E9E"/>
    <w:rsid w:val="00E62042"/>
    <w:rsid w:val="00E63226"/>
    <w:rsid w:val="00E667D9"/>
    <w:rsid w:val="00E67C11"/>
    <w:rsid w:val="00E67CB5"/>
    <w:rsid w:val="00E7136F"/>
    <w:rsid w:val="00E71C25"/>
    <w:rsid w:val="00E731AA"/>
    <w:rsid w:val="00E759A0"/>
    <w:rsid w:val="00E77386"/>
    <w:rsid w:val="00E80844"/>
    <w:rsid w:val="00E80E98"/>
    <w:rsid w:val="00E83B15"/>
    <w:rsid w:val="00E83EE1"/>
    <w:rsid w:val="00E84343"/>
    <w:rsid w:val="00E9578A"/>
    <w:rsid w:val="00E96516"/>
    <w:rsid w:val="00EA3AE0"/>
    <w:rsid w:val="00EA4CCA"/>
    <w:rsid w:val="00EA6502"/>
    <w:rsid w:val="00EA7AA7"/>
    <w:rsid w:val="00EB0D46"/>
    <w:rsid w:val="00EB5B7D"/>
    <w:rsid w:val="00EC18DF"/>
    <w:rsid w:val="00EC40FC"/>
    <w:rsid w:val="00EC5090"/>
    <w:rsid w:val="00EC53FF"/>
    <w:rsid w:val="00EC5841"/>
    <w:rsid w:val="00ED2596"/>
    <w:rsid w:val="00ED3891"/>
    <w:rsid w:val="00ED7CC5"/>
    <w:rsid w:val="00ED7D41"/>
    <w:rsid w:val="00ED7F99"/>
    <w:rsid w:val="00EE3232"/>
    <w:rsid w:val="00EE3499"/>
    <w:rsid w:val="00EE3C90"/>
    <w:rsid w:val="00EE60D0"/>
    <w:rsid w:val="00EE637C"/>
    <w:rsid w:val="00EE7EF9"/>
    <w:rsid w:val="00EF24B0"/>
    <w:rsid w:val="00EF5824"/>
    <w:rsid w:val="00EF680C"/>
    <w:rsid w:val="00F108DB"/>
    <w:rsid w:val="00F122EF"/>
    <w:rsid w:val="00F14A14"/>
    <w:rsid w:val="00F14D46"/>
    <w:rsid w:val="00F20403"/>
    <w:rsid w:val="00F23F28"/>
    <w:rsid w:val="00F24010"/>
    <w:rsid w:val="00F24801"/>
    <w:rsid w:val="00F254BD"/>
    <w:rsid w:val="00F27A2C"/>
    <w:rsid w:val="00F325F8"/>
    <w:rsid w:val="00F35E78"/>
    <w:rsid w:val="00F362D6"/>
    <w:rsid w:val="00F36A93"/>
    <w:rsid w:val="00F37162"/>
    <w:rsid w:val="00F37D42"/>
    <w:rsid w:val="00F44284"/>
    <w:rsid w:val="00F461BF"/>
    <w:rsid w:val="00F511A1"/>
    <w:rsid w:val="00F52415"/>
    <w:rsid w:val="00F610E2"/>
    <w:rsid w:val="00F6302A"/>
    <w:rsid w:val="00F643B2"/>
    <w:rsid w:val="00F66E47"/>
    <w:rsid w:val="00F6797B"/>
    <w:rsid w:val="00F76E51"/>
    <w:rsid w:val="00F77353"/>
    <w:rsid w:val="00F81823"/>
    <w:rsid w:val="00F825AE"/>
    <w:rsid w:val="00F82C36"/>
    <w:rsid w:val="00F90CA2"/>
    <w:rsid w:val="00F919C1"/>
    <w:rsid w:val="00F92018"/>
    <w:rsid w:val="00F94949"/>
    <w:rsid w:val="00F95D3B"/>
    <w:rsid w:val="00FA0969"/>
    <w:rsid w:val="00FA09F2"/>
    <w:rsid w:val="00FA1343"/>
    <w:rsid w:val="00FA18D1"/>
    <w:rsid w:val="00FA3E10"/>
    <w:rsid w:val="00FA42CB"/>
    <w:rsid w:val="00FA4F86"/>
    <w:rsid w:val="00FA6A6B"/>
    <w:rsid w:val="00FB1A2D"/>
    <w:rsid w:val="00FB6388"/>
    <w:rsid w:val="00FB692C"/>
    <w:rsid w:val="00FB6ABA"/>
    <w:rsid w:val="00FB7685"/>
    <w:rsid w:val="00FB7714"/>
    <w:rsid w:val="00FC1B33"/>
    <w:rsid w:val="00FC53A0"/>
    <w:rsid w:val="00FC59A5"/>
    <w:rsid w:val="00FD1F7A"/>
    <w:rsid w:val="00FD2B31"/>
    <w:rsid w:val="00FD2FA8"/>
    <w:rsid w:val="00FD75B9"/>
    <w:rsid w:val="00FE1E6D"/>
    <w:rsid w:val="00FE2E19"/>
    <w:rsid w:val="00FF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D364B"/>
  <w15:docId w15:val="{B524BDF9-4E9F-4621-8AEC-B367FC15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E2 Normal"/>
    <w:qFormat/>
    <w:rsid w:val="00FA0969"/>
    <w:rPr>
      <w:color w:val="08374B" w:themeColor="text1"/>
      <w:sz w:val="24"/>
      <w:lang w:val="en-GB"/>
    </w:rPr>
  </w:style>
  <w:style w:type="paragraph" w:styleId="Overskrift1">
    <w:name w:val="heading 1"/>
    <w:basedOn w:val="Normal"/>
    <w:next w:val="Normal"/>
    <w:link w:val="Overskrift1Tegn"/>
    <w:uiPriority w:val="9"/>
    <w:qFormat/>
    <w:rsid w:val="00602767"/>
    <w:pPr>
      <w:keepNext/>
      <w:keepLines/>
      <w:pageBreakBefore/>
      <w:numPr>
        <w:numId w:val="4"/>
      </w:numPr>
      <w:tabs>
        <w:tab w:val="num" w:pos="432"/>
      </w:tabs>
      <w:spacing w:before="480" w:after="0"/>
      <w:ind w:left="493" w:hanging="493"/>
      <w:outlineLvl w:val="0"/>
    </w:pPr>
    <w:rPr>
      <w:rFonts w:ascii="Helvetica 55 Roman" w:eastAsiaTheme="majorEastAsia" w:hAnsi="Helvetica 55 Roman" w:cstheme="majorBidi"/>
      <w:b/>
      <w:bCs/>
      <w:color w:val="476E7D" w:themeColor="text2"/>
      <w:kern w:val="36"/>
      <w:sz w:val="36"/>
      <w:szCs w:val="28"/>
    </w:rPr>
  </w:style>
  <w:style w:type="paragraph" w:styleId="Overskrift2">
    <w:name w:val="heading 2"/>
    <w:basedOn w:val="Overskrift1"/>
    <w:next w:val="Normal"/>
    <w:link w:val="Overskrift2Tegn"/>
    <w:uiPriority w:val="9"/>
    <w:unhideWhenUsed/>
    <w:qFormat/>
    <w:rsid w:val="00602767"/>
    <w:pPr>
      <w:pageBreakBefore w:val="0"/>
      <w:numPr>
        <w:ilvl w:val="1"/>
      </w:numPr>
      <w:tabs>
        <w:tab w:val="left" w:pos="709"/>
      </w:tabs>
      <w:spacing w:before="200"/>
      <w:outlineLvl w:val="1"/>
    </w:pPr>
    <w:rPr>
      <w:b w:val="0"/>
      <w:bCs w:val="0"/>
      <w:sz w:val="28"/>
      <w:szCs w:val="26"/>
    </w:rPr>
  </w:style>
  <w:style w:type="paragraph" w:styleId="Overskrift3">
    <w:name w:val="heading 3"/>
    <w:basedOn w:val="Listeafsnit"/>
    <w:next w:val="Normal"/>
    <w:link w:val="Overskrift3Tegn"/>
    <w:uiPriority w:val="9"/>
    <w:unhideWhenUsed/>
    <w:qFormat/>
    <w:rsid w:val="005B2AD6"/>
    <w:pPr>
      <w:numPr>
        <w:ilvl w:val="2"/>
        <w:numId w:val="4"/>
      </w:numPr>
      <w:outlineLvl w:val="2"/>
    </w:pPr>
    <w:rPr>
      <w:rFonts w:asciiTheme="majorHAnsi" w:eastAsiaTheme="majorEastAsia" w:hAnsiTheme="majorHAnsi" w:cstheme="majorBidi"/>
      <w:b/>
      <w:bCs/>
      <w:color w:val="476E7D" w:themeColor="text2"/>
    </w:rPr>
  </w:style>
  <w:style w:type="paragraph" w:styleId="Overskrift4">
    <w:name w:val="heading 4"/>
    <w:basedOn w:val="Normal"/>
    <w:next w:val="Normal"/>
    <w:link w:val="Overskrift4Tegn"/>
    <w:uiPriority w:val="9"/>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Overskrift5">
    <w:name w:val="heading 5"/>
    <w:basedOn w:val="Normal"/>
    <w:next w:val="Normal"/>
    <w:link w:val="Overskrift5Tegn"/>
    <w:uiPriority w:val="9"/>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liases w:val="E2 condensed"/>
    <w:uiPriority w:val="1"/>
    <w:qFormat/>
    <w:rsid w:val="00792D6B"/>
    <w:pPr>
      <w:spacing w:after="0" w:line="240" w:lineRule="auto"/>
    </w:pPr>
    <w:rPr>
      <w:color w:val="08374B" w:themeColor="text1"/>
      <w:sz w:val="24"/>
    </w:rPr>
  </w:style>
  <w:style w:type="character" w:customStyle="1" w:styleId="Overskrift1Tegn">
    <w:name w:val="Overskrift 1 Tegn"/>
    <w:basedOn w:val="Standardskrifttypeiafsnit"/>
    <w:link w:val="Overskrift1"/>
    <w:uiPriority w:val="9"/>
    <w:rsid w:val="00602767"/>
    <w:rPr>
      <w:rFonts w:ascii="Helvetica 55 Roman" w:eastAsiaTheme="majorEastAsia" w:hAnsi="Helvetica 55 Roman" w:cstheme="majorBidi"/>
      <w:b/>
      <w:bCs/>
      <w:color w:val="476E7D" w:themeColor="text2"/>
      <w:kern w:val="36"/>
      <w:sz w:val="36"/>
      <w:szCs w:val="28"/>
      <w:lang w:val="en-GB"/>
    </w:rPr>
  </w:style>
  <w:style w:type="character" w:customStyle="1" w:styleId="Overskrift2Tegn">
    <w:name w:val="Overskrift 2 Tegn"/>
    <w:basedOn w:val="Standardskrifttypeiafsnit"/>
    <w:link w:val="Overskrift2"/>
    <w:uiPriority w:val="9"/>
    <w:rsid w:val="00602767"/>
    <w:rPr>
      <w:rFonts w:ascii="Helvetica 55 Roman" w:eastAsiaTheme="majorEastAsia" w:hAnsi="Helvetica 55 Roman" w:cstheme="majorBidi"/>
      <w:color w:val="476E7D" w:themeColor="text2"/>
      <w:kern w:val="36"/>
      <w:sz w:val="28"/>
      <w:szCs w:val="26"/>
      <w:lang w:val="en-GB"/>
    </w:rPr>
  </w:style>
  <w:style w:type="paragraph" w:styleId="Titel">
    <w:name w:val="Title"/>
    <w:basedOn w:val="Normal"/>
    <w:next w:val="Normal"/>
    <w:link w:val="TitelTegn"/>
    <w:uiPriority w:val="10"/>
    <w:qFormat/>
    <w:rsid w:val="001F54E0"/>
    <w:pPr>
      <w:pBdr>
        <w:bottom w:val="single" w:sz="8" w:space="4" w:color="ACDAF0" w:themeColor="accent1"/>
      </w:pBdr>
      <w:spacing w:after="300" w:line="240" w:lineRule="auto"/>
      <w:contextualSpacing/>
    </w:pPr>
    <w:rPr>
      <w:rFonts w:asciiTheme="majorHAnsi" w:eastAsiaTheme="majorEastAsia" w:hAnsiTheme="majorHAnsi" w:cstheme="majorBidi"/>
      <w:color w:val="476E7D" w:themeColor="text2"/>
      <w:spacing w:val="5"/>
      <w:kern w:val="28"/>
      <w:sz w:val="52"/>
      <w:szCs w:val="52"/>
    </w:rPr>
  </w:style>
  <w:style w:type="character" w:customStyle="1" w:styleId="TitelTegn">
    <w:name w:val="Titel Tegn"/>
    <w:basedOn w:val="Standardskrifttypeiafsnit"/>
    <w:link w:val="Titel"/>
    <w:uiPriority w:val="10"/>
    <w:rsid w:val="001F54E0"/>
    <w:rPr>
      <w:rFonts w:asciiTheme="majorHAnsi" w:eastAsiaTheme="majorEastAsia" w:hAnsiTheme="majorHAnsi" w:cstheme="majorBidi"/>
      <w:color w:val="476E7D" w:themeColor="text2"/>
      <w:spacing w:val="5"/>
      <w:kern w:val="28"/>
      <w:sz w:val="52"/>
      <w:szCs w:val="52"/>
    </w:rPr>
  </w:style>
  <w:style w:type="paragraph" w:styleId="Undertitel">
    <w:name w:val="Subtitle"/>
    <w:basedOn w:val="Normal"/>
    <w:next w:val="Normal"/>
    <w:link w:val="UndertitelTegn"/>
    <w:uiPriority w:val="11"/>
    <w:qFormat/>
    <w:rsid w:val="001F54E0"/>
    <w:pPr>
      <w:numPr>
        <w:ilvl w:val="1"/>
      </w:numPr>
    </w:pPr>
    <w:rPr>
      <w:rFonts w:asciiTheme="majorHAnsi" w:eastAsiaTheme="majorEastAsia" w:hAnsiTheme="majorHAnsi" w:cstheme="majorBidi"/>
      <w:i/>
      <w:iCs/>
      <w:color w:val="ACDAF0" w:themeColor="accent1"/>
      <w:spacing w:val="15"/>
      <w:szCs w:val="24"/>
    </w:rPr>
  </w:style>
  <w:style w:type="character" w:customStyle="1" w:styleId="UndertitelTegn">
    <w:name w:val="Undertitel Tegn"/>
    <w:basedOn w:val="Standardskrifttypeiafsnit"/>
    <w:link w:val="Undertitel"/>
    <w:uiPriority w:val="11"/>
    <w:rsid w:val="001F54E0"/>
    <w:rPr>
      <w:rFonts w:asciiTheme="majorHAnsi" w:eastAsiaTheme="majorEastAsia" w:hAnsiTheme="majorHAnsi" w:cstheme="majorBidi"/>
      <w:i/>
      <w:iCs/>
      <w:color w:val="ACDAF0" w:themeColor="accent1"/>
      <w:spacing w:val="15"/>
      <w:sz w:val="24"/>
      <w:szCs w:val="24"/>
    </w:rPr>
  </w:style>
  <w:style w:type="character" w:styleId="Svagfremhvning">
    <w:name w:val="Subtle Emphasis"/>
    <w:basedOn w:val="Standardskrifttypeiafsnit"/>
    <w:uiPriority w:val="19"/>
    <w:qFormat/>
    <w:rsid w:val="001F54E0"/>
    <w:rPr>
      <w:i/>
      <w:iCs/>
      <w:color w:val="3EB6EA" w:themeColor="text1" w:themeTint="7F"/>
    </w:rPr>
  </w:style>
  <w:style w:type="character" w:styleId="Kraftigfremhvning">
    <w:name w:val="Intense Emphasis"/>
    <w:basedOn w:val="Standardskrifttypeiafsnit"/>
    <w:uiPriority w:val="21"/>
    <w:qFormat/>
    <w:rsid w:val="001F54E0"/>
    <w:rPr>
      <w:b/>
      <w:bCs/>
      <w:i/>
      <w:iCs/>
      <w:color w:val="ACDAF0" w:themeColor="accent1"/>
    </w:rPr>
  </w:style>
  <w:style w:type="character" w:styleId="Fremhv">
    <w:name w:val="Emphasis"/>
    <w:basedOn w:val="Standardskrifttypeiafsnit"/>
    <w:uiPriority w:val="20"/>
    <w:qFormat/>
    <w:rsid w:val="001F54E0"/>
    <w:rPr>
      <w:i/>
      <w:iCs/>
    </w:rPr>
  </w:style>
  <w:style w:type="paragraph" w:styleId="Citat">
    <w:name w:val="Quote"/>
    <w:basedOn w:val="Normal"/>
    <w:next w:val="Normal"/>
    <w:link w:val="CitatTegn"/>
    <w:uiPriority w:val="29"/>
    <w:qFormat/>
    <w:rsid w:val="001F54E0"/>
    <w:rPr>
      <w:i/>
      <w:iCs/>
    </w:rPr>
  </w:style>
  <w:style w:type="character" w:customStyle="1" w:styleId="CitatTegn">
    <w:name w:val="Citat Tegn"/>
    <w:basedOn w:val="Standardskrifttypeiafsnit"/>
    <w:link w:val="Citat"/>
    <w:uiPriority w:val="29"/>
    <w:rsid w:val="001F54E0"/>
    <w:rPr>
      <w:i/>
      <w:iCs/>
      <w:color w:val="08374B" w:themeColor="text1"/>
      <w:sz w:val="24"/>
    </w:rPr>
  </w:style>
  <w:style w:type="paragraph" w:styleId="Sidehoved">
    <w:name w:val="header"/>
    <w:basedOn w:val="Normal"/>
    <w:link w:val="SidehovedTegn"/>
    <w:uiPriority w:val="99"/>
    <w:unhideWhenUsed/>
    <w:rsid w:val="00C87207"/>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C87207"/>
    <w:rPr>
      <w:color w:val="08374B" w:themeColor="text1"/>
      <w:sz w:val="24"/>
    </w:rPr>
  </w:style>
  <w:style w:type="paragraph" w:styleId="Sidefod">
    <w:name w:val="footer"/>
    <w:basedOn w:val="Normal"/>
    <w:link w:val="SidefodTegn"/>
    <w:uiPriority w:val="99"/>
    <w:unhideWhenUsed/>
    <w:rsid w:val="00C87207"/>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C87207"/>
    <w:rPr>
      <w:color w:val="08374B" w:themeColor="text1"/>
      <w:sz w:val="24"/>
    </w:rPr>
  </w:style>
  <w:style w:type="paragraph" w:styleId="Markeringsbobletekst">
    <w:name w:val="Balloon Text"/>
    <w:basedOn w:val="Normal"/>
    <w:link w:val="MarkeringsbobletekstTegn"/>
    <w:uiPriority w:val="99"/>
    <w:semiHidden/>
    <w:unhideWhenUsed/>
    <w:rsid w:val="00C8720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87207"/>
    <w:rPr>
      <w:rFonts w:ascii="Tahoma" w:hAnsi="Tahoma" w:cs="Tahoma"/>
      <w:color w:val="08374B" w:themeColor="text1"/>
      <w:sz w:val="16"/>
      <w:szCs w:val="16"/>
    </w:rPr>
  </w:style>
  <w:style w:type="table" w:styleId="Tabel-Gitter">
    <w:name w:val="Table Grid"/>
    <w:basedOn w:val="Tabel-Normal"/>
    <w:rsid w:val="00163BEA"/>
    <w:pPr>
      <w:spacing w:after="0" w:line="240" w:lineRule="auto"/>
    </w:pPr>
    <w:rPr>
      <w:lang w:val="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D64AB1"/>
    <w:pPr>
      <w:outlineLvl w:val="9"/>
    </w:pPr>
    <w:rPr>
      <w:rFonts w:asciiTheme="majorHAnsi" w:hAnsiTheme="majorHAnsi"/>
      <w:color w:val="54B2E0" w:themeColor="accent1" w:themeShade="BF"/>
      <w:sz w:val="28"/>
      <w:lang w:eastAsia="ja-JP"/>
    </w:rPr>
  </w:style>
  <w:style w:type="paragraph" w:styleId="Indholdsfortegnelse1">
    <w:name w:val="toc 1"/>
    <w:basedOn w:val="Normal"/>
    <w:next w:val="Normal"/>
    <w:autoRedefine/>
    <w:uiPriority w:val="39"/>
    <w:unhideWhenUsed/>
    <w:rsid w:val="007475A2"/>
    <w:pPr>
      <w:tabs>
        <w:tab w:val="right" w:leader="dot" w:pos="9923"/>
      </w:tabs>
      <w:spacing w:after="100"/>
    </w:pPr>
  </w:style>
  <w:style w:type="paragraph" w:styleId="Indholdsfortegnelse2">
    <w:name w:val="toc 2"/>
    <w:basedOn w:val="Normal"/>
    <w:next w:val="Normal"/>
    <w:autoRedefine/>
    <w:uiPriority w:val="39"/>
    <w:unhideWhenUsed/>
    <w:rsid w:val="007475A2"/>
    <w:pPr>
      <w:tabs>
        <w:tab w:val="right" w:leader="dot" w:pos="9923"/>
      </w:tabs>
      <w:spacing w:after="100"/>
      <w:ind w:left="240"/>
    </w:pPr>
  </w:style>
  <w:style w:type="character" w:styleId="Hyperlink">
    <w:name w:val="Hyperlink"/>
    <w:basedOn w:val="Standardskrifttypeiafsnit"/>
    <w:uiPriority w:val="99"/>
    <w:unhideWhenUsed/>
    <w:rsid w:val="00D64AB1"/>
    <w:rPr>
      <w:color w:val="0000FF" w:themeColor="hyperlink"/>
      <w:u w:val="single"/>
    </w:rPr>
  </w:style>
  <w:style w:type="paragraph" w:styleId="Listeafsnit">
    <w:name w:val="List Paragraph"/>
    <w:basedOn w:val="Normal"/>
    <w:uiPriority w:val="34"/>
    <w:qFormat/>
    <w:rsid w:val="004B4DD2"/>
    <w:pPr>
      <w:ind w:left="720"/>
      <w:contextualSpacing/>
    </w:pPr>
  </w:style>
  <w:style w:type="character" w:customStyle="1" w:styleId="Overskrift3Tegn">
    <w:name w:val="Overskrift 3 Tegn"/>
    <w:basedOn w:val="Standardskrifttypeiafsnit"/>
    <w:link w:val="Overskrift3"/>
    <w:uiPriority w:val="9"/>
    <w:rsid w:val="005B2AD6"/>
    <w:rPr>
      <w:rFonts w:asciiTheme="majorHAnsi" w:eastAsiaTheme="majorEastAsia" w:hAnsiTheme="majorHAnsi" w:cstheme="majorBidi"/>
      <w:b/>
      <w:bCs/>
      <w:color w:val="476E7D" w:themeColor="text2"/>
      <w:sz w:val="24"/>
    </w:rPr>
  </w:style>
  <w:style w:type="paragraph" w:styleId="Indholdsfortegnelse3">
    <w:name w:val="toc 3"/>
    <w:basedOn w:val="Normal"/>
    <w:next w:val="Normal"/>
    <w:autoRedefine/>
    <w:uiPriority w:val="39"/>
    <w:unhideWhenUsed/>
    <w:rsid w:val="007475A2"/>
    <w:pPr>
      <w:tabs>
        <w:tab w:val="left" w:pos="1320"/>
        <w:tab w:val="right" w:leader="dot" w:pos="9923"/>
      </w:tabs>
      <w:spacing w:after="100"/>
      <w:ind w:left="480"/>
    </w:pPr>
  </w:style>
  <w:style w:type="paragraph" w:styleId="Billedtekst">
    <w:name w:val="caption"/>
    <w:aliases w:val="Caption E2"/>
    <w:basedOn w:val="Normal"/>
    <w:next w:val="Normal"/>
    <w:unhideWhenUsed/>
    <w:qFormat/>
    <w:rsid w:val="00824CE1"/>
    <w:pPr>
      <w:spacing w:line="240" w:lineRule="auto"/>
      <w:jc w:val="center"/>
    </w:pPr>
    <w:rPr>
      <w:b/>
      <w:bCs/>
      <w:color w:val="ACDAF0" w:themeColor="accent1"/>
      <w:sz w:val="18"/>
      <w:szCs w:val="18"/>
    </w:rPr>
  </w:style>
  <w:style w:type="character" w:styleId="Kommentarhenvisning">
    <w:name w:val="annotation reference"/>
    <w:basedOn w:val="Standardskrifttypeiafsnit"/>
    <w:unhideWhenUsed/>
    <w:rsid w:val="00E46D28"/>
    <w:rPr>
      <w:sz w:val="16"/>
      <w:szCs w:val="16"/>
    </w:rPr>
  </w:style>
  <w:style w:type="paragraph" w:styleId="Kommentartekst">
    <w:name w:val="annotation text"/>
    <w:basedOn w:val="Normal"/>
    <w:link w:val="KommentartekstTegn"/>
    <w:unhideWhenUsed/>
    <w:rsid w:val="00E46D28"/>
    <w:pPr>
      <w:spacing w:line="240" w:lineRule="auto"/>
    </w:pPr>
    <w:rPr>
      <w:sz w:val="20"/>
      <w:szCs w:val="20"/>
    </w:rPr>
  </w:style>
  <w:style w:type="character" w:customStyle="1" w:styleId="KommentartekstTegn">
    <w:name w:val="Kommentartekst Tegn"/>
    <w:basedOn w:val="Standardskrifttypeiafsnit"/>
    <w:link w:val="Kommentartekst"/>
    <w:rsid w:val="00E46D28"/>
    <w:rPr>
      <w:color w:val="08374B" w:themeColor="text1"/>
      <w:sz w:val="20"/>
      <w:szCs w:val="20"/>
    </w:rPr>
  </w:style>
  <w:style w:type="paragraph" w:styleId="Kommentaremne">
    <w:name w:val="annotation subject"/>
    <w:basedOn w:val="Kommentartekst"/>
    <w:next w:val="Kommentartekst"/>
    <w:link w:val="KommentaremneTegn"/>
    <w:uiPriority w:val="99"/>
    <w:semiHidden/>
    <w:unhideWhenUsed/>
    <w:rsid w:val="00E46D28"/>
    <w:rPr>
      <w:b/>
      <w:bCs/>
    </w:rPr>
  </w:style>
  <w:style w:type="character" w:customStyle="1" w:styleId="KommentaremneTegn">
    <w:name w:val="Kommentaremne Tegn"/>
    <w:basedOn w:val="KommentartekstTegn"/>
    <w:link w:val="Kommentaremne"/>
    <w:uiPriority w:val="99"/>
    <w:semiHidden/>
    <w:rsid w:val="00E46D28"/>
    <w:rPr>
      <w:b/>
      <w:bCs/>
      <w:color w:val="08374B" w:themeColor="text1"/>
      <w:sz w:val="20"/>
      <w:szCs w:val="20"/>
    </w:rPr>
  </w:style>
  <w:style w:type="character" w:customStyle="1" w:styleId="Overskrift5Tegn">
    <w:name w:val="Overskrift 5 Tegn"/>
    <w:basedOn w:val="Standardskrifttypeiafsnit"/>
    <w:link w:val="Overskrift5"/>
    <w:uiPriority w:val="9"/>
    <w:rsid w:val="0052511D"/>
    <w:rPr>
      <w:rFonts w:asciiTheme="majorHAnsi" w:eastAsiaTheme="majorEastAsia" w:hAnsiTheme="majorHAnsi" w:cstheme="majorBidi"/>
      <w:color w:val="1F7FAD" w:themeColor="accent1" w:themeShade="7F"/>
      <w:sz w:val="24"/>
    </w:rPr>
  </w:style>
  <w:style w:type="paragraph" w:customStyle="1" w:styleId="DocumentStatus">
    <w:name w:val="DocumentStatus"/>
    <w:basedOn w:val="Normal"/>
    <w:qFormat/>
    <w:rsid w:val="000123A9"/>
    <w:pPr>
      <w:tabs>
        <w:tab w:val="left" w:pos="709"/>
      </w:tabs>
    </w:pPr>
    <w:rPr>
      <w:lang w:eastAsia="sv-SE"/>
    </w:rPr>
  </w:style>
  <w:style w:type="table" w:styleId="Lysskygge-fremhvningsfarve3">
    <w:name w:val="Light Shading Accent 3"/>
    <w:basedOn w:val="Tabel-Normal"/>
    <w:uiPriority w:val="60"/>
    <w:rsid w:val="00CD179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rdtekst">
    <w:name w:val="Body Text"/>
    <w:basedOn w:val="Normal"/>
    <w:link w:val="BrdtekstTegn"/>
    <w:qFormat/>
    <w:rsid w:val="0082609B"/>
    <w:pPr>
      <w:spacing w:before="120" w:after="120" w:line="240" w:lineRule="auto"/>
      <w:jc w:val="both"/>
    </w:pPr>
    <w:rPr>
      <w:rFonts w:ascii="Arial" w:eastAsia="Times New Roman" w:hAnsi="Arial" w:cs="Times New Roman"/>
      <w:color w:val="auto"/>
      <w:sz w:val="20"/>
      <w:szCs w:val="20"/>
      <w:lang w:eastAsia="en-GB"/>
    </w:rPr>
  </w:style>
  <w:style w:type="character" w:customStyle="1" w:styleId="BrdtekstTegn">
    <w:name w:val="Brødtekst Tegn"/>
    <w:basedOn w:val="Standardskrifttypeiafsnit"/>
    <w:link w:val="Brdtekst"/>
    <w:rsid w:val="0082609B"/>
    <w:rPr>
      <w:rFonts w:ascii="Arial" w:eastAsia="Times New Roman" w:hAnsi="Arial" w:cs="Times New Roman"/>
      <w:sz w:val="20"/>
      <w:szCs w:val="20"/>
      <w:lang w:val="en-GB" w:eastAsia="en-GB"/>
    </w:rPr>
  </w:style>
  <w:style w:type="table" w:customStyle="1" w:styleId="Gitternetztabelle4Akzent61">
    <w:name w:val="Gitternetztabelle 4 – Akzent 61"/>
    <w:basedOn w:val="Tabel-Normal"/>
    <w:uiPriority w:val="49"/>
    <w:rsid w:val="0082609B"/>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Graphic">
    <w:name w:val="Graphic"/>
    <w:basedOn w:val="Normal"/>
    <w:next w:val="Normal"/>
    <w:qFormat/>
    <w:rsid w:val="002F37C8"/>
    <w:pPr>
      <w:jc w:val="center"/>
    </w:pPr>
    <w:rPr>
      <w:noProof/>
      <w:lang w:eastAsia="en-GB"/>
    </w:rPr>
  </w:style>
  <w:style w:type="character" w:customStyle="1" w:styleId="Overskrift4Tegn">
    <w:name w:val="Overskrift 4 Tegn"/>
    <w:basedOn w:val="Standardskrifttypeiafsnit"/>
    <w:link w:val="Overskrift4"/>
    <w:uiPriority w:val="9"/>
    <w:rsid w:val="005C2ACF"/>
    <w:rPr>
      <w:rFonts w:asciiTheme="majorHAnsi" w:eastAsiaTheme="majorEastAsia" w:hAnsiTheme="majorHAnsi" w:cstheme="majorBidi"/>
      <w:b/>
      <w:bCs/>
      <w:i/>
      <w:iCs/>
      <w:color w:val="ACDAF0" w:themeColor="accent1"/>
      <w:sz w:val="24"/>
    </w:rPr>
  </w:style>
  <w:style w:type="paragraph" w:styleId="Listeoverfigurer">
    <w:name w:val="table of figures"/>
    <w:basedOn w:val="Normal"/>
    <w:next w:val="Normal"/>
    <w:uiPriority w:val="99"/>
    <w:unhideWhenUsed/>
    <w:rsid w:val="00A43580"/>
    <w:pPr>
      <w:spacing w:after="0"/>
    </w:pPr>
  </w:style>
  <w:style w:type="character" w:styleId="Pladsholdertekst">
    <w:name w:val="Placeholder Text"/>
    <w:basedOn w:val="Standardskrifttypeiafsnit"/>
    <w:uiPriority w:val="99"/>
    <w:semiHidden/>
    <w:rsid w:val="00511B63"/>
    <w:rPr>
      <w:color w:val="808080"/>
    </w:rPr>
  </w:style>
  <w:style w:type="paragraph" w:customStyle="1" w:styleId="Note">
    <w:name w:val="Note"/>
    <w:basedOn w:val="Normal"/>
    <w:next w:val="Normal"/>
    <w:qFormat/>
    <w:rsid w:val="00D6447B"/>
    <w:pPr>
      <w:tabs>
        <w:tab w:val="left" w:pos="907"/>
      </w:tabs>
      <w:spacing w:before="200"/>
      <w:ind w:left="907" w:hanging="510"/>
    </w:pPr>
    <w:rPr>
      <w:i/>
    </w:rPr>
  </w:style>
  <w:style w:type="paragraph" w:styleId="Indholdsfortegnelse4">
    <w:name w:val="toc 4"/>
    <w:basedOn w:val="Normal"/>
    <w:next w:val="Normal"/>
    <w:autoRedefine/>
    <w:uiPriority w:val="39"/>
    <w:semiHidden/>
    <w:unhideWhenUsed/>
    <w:rsid w:val="00B5414F"/>
    <w:pPr>
      <w:spacing w:after="100"/>
      <w:ind w:left="720"/>
    </w:pPr>
  </w:style>
  <w:style w:type="paragraph" w:customStyle="1" w:styleId="BulletList1">
    <w:name w:val="Bullet_List1"/>
    <w:basedOn w:val="Listeafsnit"/>
    <w:qFormat/>
    <w:rsid w:val="00BE4673"/>
    <w:pPr>
      <w:numPr>
        <w:numId w:val="9"/>
      </w:numPr>
      <w:spacing w:after="0"/>
      <w:ind w:left="714" w:hanging="357"/>
    </w:pPr>
  </w:style>
  <w:style w:type="paragraph" w:customStyle="1" w:styleId="NumberedList1">
    <w:name w:val="Numbered_List1"/>
    <w:basedOn w:val="Listeafsnit"/>
    <w:qFormat/>
    <w:rsid w:val="00862EF7"/>
    <w:pPr>
      <w:numPr>
        <w:numId w:val="8"/>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rsid w:val="009508F4"/>
    <w:rPr>
      <w:rFonts w:asciiTheme="majorHAnsi" w:hAnsiTheme="majorHAnsi"/>
      <w:bCs/>
      <w:color w:val="54B2E0" w:themeColor="accent1" w:themeShade="BF"/>
      <w:kern w:val="36"/>
      <w:sz w:val="28"/>
    </w:rPr>
  </w:style>
  <w:style w:type="paragraph" w:styleId="Korrektur">
    <w:name w:val="Revision"/>
    <w:hidden/>
    <w:uiPriority w:val="99"/>
    <w:semiHidden/>
    <w:rsid w:val="00A82280"/>
    <w:pPr>
      <w:spacing w:after="0" w:line="240" w:lineRule="auto"/>
    </w:pPr>
    <w:rPr>
      <w:color w:val="08374B" w:themeColor="text1"/>
      <w:sz w:val="24"/>
      <w:lang w:val="en-GB"/>
    </w:rPr>
  </w:style>
  <w:style w:type="paragraph" w:styleId="Slutnotetekst">
    <w:name w:val="endnote text"/>
    <w:basedOn w:val="Normal"/>
    <w:link w:val="SlutnotetekstTegn"/>
    <w:uiPriority w:val="99"/>
    <w:semiHidden/>
    <w:unhideWhenUsed/>
    <w:rsid w:val="00EE637C"/>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EE637C"/>
    <w:rPr>
      <w:color w:val="08374B" w:themeColor="text1"/>
      <w:sz w:val="20"/>
      <w:szCs w:val="20"/>
      <w:lang w:val="en-GB"/>
    </w:rPr>
  </w:style>
  <w:style w:type="character" w:styleId="Slutnotehenvisning">
    <w:name w:val="endnote reference"/>
    <w:basedOn w:val="Standardskrifttypeiafsnit"/>
    <w:uiPriority w:val="99"/>
    <w:semiHidden/>
    <w:unhideWhenUsed/>
    <w:rsid w:val="00EE637C"/>
    <w:rPr>
      <w:vertAlign w:val="superscript"/>
    </w:rPr>
  </w:style>
  <w:style w:type="paragraph" w:styleId="Fodnotetekst">
    <w:name w:val="footnote text"/>
    <w:basedOn w:val="Normal"/>
    <w:link w:val="FodnotetekstTegn"/>
    <w:uiPriority w:val="99"/>
    <w:semiHidden/>
    <w:unhideWhenUsed/>
    <w:rsid w:val="00D0386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03863"/>
    <w:rPr>
      <w:color w:val="08374B" w:themeColor="text1"/>
      <w:sz w:val="20"/>
      <w:szCs w:val="20"/>
      <w:lang w:val="en-GB"/>
    </w:rPr>
  </w:style>
  <w:style w:type="character" w:styleId="Fodnotehenvisning">
    <w:name w:val="footnote reference"/>
    <w:basedOn w:val="Standardskrifttypeiafsnit"/>
    <w:uiPriority w:val="99"/>
    <w:semiHidden/>
    <w:unhideWhenUsed/>
    <w:rsid w:val="00D03863"/>
    <w:rPr>
      <w:vertAlign w:val="superscript"/>
    </w:rPr>
  </w:style>
  <w:style w:type="table" w:styleId="Lystgitter-fremhvningsfarve3">
    <w:name w:val="Light Grid Accent 3"/>
    <w:basedOn w:val="Tabel-Normal"/>
    <w:uiPriority w:val="62"/>
    <w:rsid w:val="00EE3C9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ppendix1">
    <w:name w:val="Appendix 1"/>
    <w:basedOn w:val="Overskrift1"/>
    <w:next w:val="Normal"/>
    <w:qFormat/>
    <w:rsid w:val="007E35D8"/>
    <w:pPr>
      <w:numPr>
        <w:numId w:val="22"/>
      </w:numPr>
      <w:ind w:left="35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3881">
      <w:bodyDiv w:val="1"/>
      <w:marLeft w:val="0"/>
      <w:marRight w:val="0"/>
      <w:marTop w:val="0"/>
      <w:marBottom w:val="0"/>
      <w:divBdr>
        <w:top w:val="none" w:sz="0" w:space="0" w:color="auto"/>
        <w:left w:val="none" w:sz="0" w:space="0" w:color="auto"/>
        <w:bottom w:val="none" w:sz="0" w:space="0" w:color="auto"/>
        <w:right w:val="none" w:sz="0" w:space="0" w:color="auto"/>
      </w:divBdr>
    </w:div>
    <w:div w:id="210655329">
      <w:bodyDiv w:val="1"/>
      <w:marLeft w:val="0"/>
      <w:marRight w:val="0"/>
      <w:marTop w:val="0"/>
      <w:marBottom w:val="0"/>
      <w:divBdr>
        <w:top w:val="none" w:sz="0" w:space="0" w:color="auto"/>
        <w:left w:val="none" w:sz="0" w:space="0" w:color="auto"/>
        <w:bottom w:val="none" w:sz="0" w:space="0" w:color="auto"/>
        <w:right w:val="none" w:sz="0" w:space="0" w:color="auto"/>
      </w:divBdr>
    </w:div>
    <w:div w:id="737634516">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305349766">
      <w:bodyDiv w:val="1"/>
      <w:marLeft w:val="0"/>
      <w:marRight w:val="0"/>
      <w:marTop w:val="0"/>
      <w:marBottom w:val="0"/>
      <w:divBdr>
        <w:top w:val="none" w:sz="0" w:space="0" w:color="auto"/>
        <w:left w:val="none" w:sz="0" w:space="0" w:color="auto"/>
        <w:bottom w:val="none" w:sz="0" w:space="0" w:color="auto"/>
        <w:right w:val="none" w:sz="0" w:space="0" w:color="auto"/>
      </w:divBdr>
      <w:divsChild>
        <w:div w:id="1780946657">
          <w:marLeft w:val="0"/>
          <w:marRight w:val="0"/>
          <w:marTop w:val="0"/>
          <w:marBottom w:val="0"/>
          <w:divBdr>
            <w:top w:val="none" w:sz="0" w:space="0" w:color="auto"/>
            <w:left w:val="none" w:sz="0" w:space="0" w:color="auto"/>
            <w:bottom w:val="none" w:sz="0" w:space="0" w:color="auto"/>
            <w:right w:val="none" w:sz="0" w:space="0" w:color="auto"/>
          </w:divBdr>
          <w:divsChild>
            <w:div w:id="1917086240">
              <w:marLeft w:val="0"/>
              <w:marRight w:val="0"/>
              <w:marTop w:val="0"/>
              <w:marBottom w:val="0"/>
              <w:divBdr>
                <w:top w:val="none" w:sz="0" w:space="0" w:color="auto"/>
                <w:left w:val="none" w:sz="0" w:space="0" w:color="auto"/>
                <w:bottom w:val="none" w:sz="0" w:space="0" w:color="auto"/>
                <w:right w:val="none" w:sz="0" w:space="0" w:color="auto"/>
              </w:divBdr>
              <w:divsChild>
                <w:div w:id="1869444314">
                  <w:marLeft w:val="0"/>
                  <w:marRight w:val="0"/>
                  <w:marTop w:val="0"/>
                  <w:marBottom w:val="0"/>
                  <w:divBdr>
                    <w:top w:val="none" w:sz="0" w:space="0" w:color="auto"/>
                    <w:left w:val="none" w:sz="0" w:space="0" w:color="auto"/>
                    <w:bottom w:val="none" w:sz="0" w:space="0" w:color="auto"/>
                    <w:right w:val="none" w:sz="0" w:space="0" w:color="auto"/>
                  </w:divBdr>
                  <w:divsChild>
                    <w:div w:id="744761106">
                      <w:marLeft w:val="0"/>
                      <w:marRight w:val="0"/>
                      <w:marTop w:val="0"/>
                      <w:marBottom w:val="0"/>
                      <w:divBdr>
                        <w:top w:val="none" w:sz="0" w:space="0" w:color="auto"/>
                        <w:left w:val="none" w:sz="0" w:space="0" w:color="auto"/>
                        <w:bottom w:val="none" w:sz="0" w:space="0" w:color="auto"/>
                        <w:right w:val="none" w:sz="0" w:space="0" w:color="auto"/>
                      </w:divBdr>
                      <w:divsChild>
                        <w:div w:id="131800698">
                          <w:marLeft w:val="0"/>
                          <w:marRight w:val="0"/>
                          <w:marTop w:val="0"/>
                          <w:marBottom w:val="0"/>
                          <w:divBdr>
                            <w:top w:val="none" w:sz="0" w:space="0" w:color="auto"/>
                            <w:left w:val="none" w:sz="0" w:space="0" w:color="auto"/>
                            <w:bottom w:val="none" w:sz="0" w:space="0" w:color="auto"/>
                            <w:right w:val="none" w:sz="0" w:space="0" w:color="auto"/>
                          </w:divBdr>
                          <w:divsChild>
                            <w:div w:id="100297352">
                              <w:marLeft w:val="0"/>
                              <w:marRight w:val="0"/>
                              <w:marTop w:val="0"/>
                              <w:marBottom w:val="0"/>
                              <w:divBdr>
                                <w:top w:val="none" w:sz="0" w:space="0" w:color="auto"/>
                                <w:left w:val="none" w:sz="0" w:space="0" w:color="auto"/>
                                <w:bottom w:val="none" w:sz="0" w:space="0" w:color="auto"/>
                                <w:right w:val="none" w:sz="0" w:space="0" w:color="auto"/>
                              </w:divBdr>
                              <w:divsChild>
                                <w:div w:id="481778744">
                                  <w:marLeft w:val="0"/>
                                  <w:marRight w:val="0"/>
                                  <w:marTop w:val="0"/>
                                  <w:marBottom w:val="0"/>
                                  <w:divBdr>
                                    <w:top w:val="none" w:sz="0" w:space="0" w:color="auto"/>
                                    <w:left w:val="none" w:sz="0" w:space="0" w:color="auto"/>
                                    <w:bottom w:val="none" w:sz="0" w:space="0" w:color="auto"/>
                                    <w:right w:val="none" w:sz="0" w:space="0" w:color="auto"/>
                                  </w:divBdr>
                                  <w:divsChild>
                                    <w:div w:id="1604728706">
                                      <w:marLeft w:val="0"/>
                                      <w:marRight w:val="0"/>
                                      <w:marTop w:val="0"/>
                                      <w:marBottom w:val="0"/>
                                      <w:divBdr>
                                        <w:top w:val="none" w:sz="0" w:space="0" w:color="auto"/>
                                        <w:left w:val="none" w:sz="0" w:space="0" w:color="auto"/>
                                        <w:bottom w:val="none" w:sz="0" w:space="0" w:color="auto"/>
                                        <w:right w:val="none" w:sz="0" w:space="0" w:color="auto"/>
                                      </w:divBdr>
                                      <w:divsChild>
                                        <w:div w:id="747389645">
                                          <w:marLeft w:val="0"/>
                                          <w:marRight w:val="0"/>
                                          <w:marTop w:val="0"/>
                                          <w:marBottom w:val="0"/>
                                          <w:divBdr>
                                            <w:top w:val="none" w:sz="0" w:space="0" w:color="auto"/>
                                            <w:left w:val="none" w:sz="0" w:space="0" w:color="auto"/>
                                            <w:bottom w:val="none" w:sz="0" w:space="0" w:color="auto"/>
                                            <w:right w:val="none" w:sz="0" w:space="0" w:color="auto"/>
                                          </w:divBdr>
                                          <w:divsChild>
                                            <w:div w:id="12215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730481">
      <w:bodyDiv w:val="1"/>
      <w:marLeft w:val="0"/>
      <w:marRight w:val="0"/>
      <w:marTop w:val="0"/>
      <w:marBottom w:val="0"/>
      <w:divBdr>
        <w:top w:val="none" w:sz="0" w:space="0" w:color="auto"/>
        <w:left w:val="none" w:sz="0" w:space="0" w:color="auto"/>
        <w:bottom w:val="none" w:sz="0" w:space="0" w:color="auto"/>
        <w:right w:val="none" w:sz="0" w:space="0" w:color="auto"/>
      </w:divBdr>
    </w:div>
    <w:div w:id="1811287590">
      <w:bodyDiv w:val="1"/>
      <w:marLeft w:val="0"/>
      <w:marRight w:val="0"/>
      <w:marTop w:val="0"/>
      <w:marBottom w:val="0"/>
      <w:divBdr>
        <w:top w:val="none" w:sz="0" w:space="0" w:color="auto"/>
        <w:left w:val="none" w:sz="0" w:space="0" w:color="auto"/>
        <w:bottom w:val="none" w:sz="0" w:space="0" w:color="auto"/>
        <w:right w:val="none" w:sz="0" w:space="0" w:color="auto"/>
      </w:divBdr>
    </w:div>
    <w:div w:id="1931962808">
      <w:bodyDiv w:val="1"/>
      <w:marLeft w:val="0"/>
      <w:marRight w:val="0"/>
      <w:marTop w:val="0"/>
      <w:marBottom w:val="0"/>
      <w:divBdr>
        <w:top w:val="none" w:sz="0" w:space="0" w:color="auto"/>
        <w:left w:val="none" w:sz="0" w:space="0" w:color="auto"/>
        <w:bottom w:val="none" w:sz="0" w:space="0" w:color="auto"/>
        <w:right w:val="none" w:sz="0" w:space="0" w:color="auto"/>
      </w:divBdr>
    </w:div>
    <w:div w:id="194394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29567AEFA540F5A1EBA5762255AD52"/>
        <w:category>
          <w:name w:val="General"/>
          <w:gallery w:val="placeholder"/>
        </w:category>
        <w:types>
          <w:type w:val="bbPlcHdr"/>
        </w:types>
        <w:behaviors>
          <w:behavior w:val="content"/>
        </w:behaviors>
        <w:guid w:val="{662FE570-73BC-4F53-93BE-167F350D8D8B}"/>
      </w:docPartPr>
      <w:docPartBody>
        <w:p w:rsidR="00885B33" w:rsidRDefault="00885B33">
          <w:r w:rsidRPr="00C51600">
            <w:rPr>
              <w:rStyle w:val="Plad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55 Roma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33"/>
    <w:rsid w:val="0002699C"/>
    <w:rsid w:val="00033BB5"/>
    <w:rsid w:val="00186B84"/>
    <w:rsid w:val="00326821"/>
    <w:rsid w:val="00350D8F"/>
    <w:rsid w:val="003C0A4E"/>
    <w:rsid w:val="003E2A66"/>
    <w:rsid w:val="00482F37"/>
    <w:rsid w:val="005842D9"/>
    <w:rsid w:val="005A27B7"/>
    <w:rsid w:val="005B35EE"/>
    <w:rsid w:val="005C0782"/>
    <w:rsid w:val="0072449D"/>
    <w:rsid w:val="0072624A"/>
    <w:rsid w:val="00787FA5"/>
    <w:rsid w:val="007F249F"/>
    <w:rsid w:val="00885B33"/>
    <w:rsid w:val="00902EF2"/>
    <w:rsid w:val="0096398D"/>
    <w:rsid w:val="00974E89"/>
    <w:rsid w:val="009C17B8"/>
    <w:rsid w:val="009D1DFC"/>
    <w:rsid w:val="009D2FD3"/>
    <w:rsid w:val="009F075A"/>
    <w:rsid w:val="00A4080F"/>
    <w:rsid w:val="00A64A49"/>
    <w:rsid w:val="00B20078"/>
    <w:rsid w:val="00B53686"/>
    <w:rsid w:val="00BD2F54"/>
    <w:rsid w:val="00C707DE"/>
    <w:rsid w:val="00C722A8"/>
    <w:rsid w:val="00CB265B"/>
    <w:rsid w:val="00CC47D9"/>
    <w:rsid w:val="00EF688A"/>
    <w:rsid w:val="00F22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F7B9F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885B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lassified xmlns="4A339400-3BD4-4D77-B8F1-FDAB48BBD530">false</Classified>
    <MyCategory xmlns="4A339400-3BD4-4D77-B8F1-FDAB48BBD530" xsi:nil="true"/>
    <Deliverable xmlns="4A339400-3BD4-4D77-B8F1-FDAB48BBD530">true</Deliverable>
    <PublishingExpirationDate xmlns="http://schemas.microsoft.com/sharepoint/v3" xsi:nil="true"/>
    <Internal_x0020_use_x0020_only xmlns="4A339400-3BD4-4D77-B8F1-FDAB48BBD530">false</Internal_x0020_use_x0020_only>
    <Draft xmlns="4A339400-3BD4-4D77-B8F1-FDAB48BBD530">false</Draft>
    <PublishingStartDate xmlns="http://schemas.microsoft.com/sharepoint/v3" xsi:nil="true"/>
    <Contract xmlns="4A339400-3BD4-4D77-B8F1-FDAB48BBD530">false</Contract>
    <Customer_x0020_supplied_x0020_document xmlns="4A339400-3BD4-4D77-B8F1-FDAB48BBD530">false</Customer_x0020_supplied_x0020_document>
    <Category xmlns="4A339400-3BD4-4D77-B8F1-FDAB48BBD530">09 Other</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B993BBBB5D74C92B481ADE7D16EDE" ma:contentTypeVersion="" ma:contentTypeDescription="Create a new document." ma:contentTypeScope="" ma:versionID="13fd65fd0bcd84262f4ff55d701fd5d1">
  <xsd:schema xmlns:xsd="http://www.w3.org/2001/XMLSchema" xmlns:xs="http://www.w3.org/2001/XMLSchema" xmlns:p="http://schemas.microsoft.com/office/2006/metadata/properties" xmlns:ns1="http://schemas.microsoft.com/sharepoint/v3" xmlns:ns2="4A339400-3BD4-4D77-B8F1-FDAB48BBD530" targetNamespace="http://schemas.microsoft.com/office/2006/metadata/properties" ma:root="true" ma:fieldsID="e2b1277f64ab903f75ba8a684119237f" ns1:_="" ns2:_="">
    <xsd:import namespace="http://schemas.microsoft.com/sharepoint/v3"/>
    <xsd:import namespace="4A339400-3BD4-4D77-B8F1-FDAB48BBD530"/>
    <xsd:element name="properties">
      <xsd:complexType>
        <xsd:sequence>
          <xsd:element name="documentManagement">
            <xsd:complexType>
              <xsd:all>
                <xsd:element ref="ns2:Category" minOccurs="0"/>
                <xsd:element ref="ns1:PublishingStartDate" minOccurs="0"/>
                <xsd:element ref="ns1:PublishingExpirationDate" minOccurs="0"/>
                <xsd:element ref="ns2:MyCategory" minOccurs="0"/>
                <xsd:element ref="ns2:Contract" minOccurs="0"/>
                <xsd:element ref="ns2:Classified" minOccurs="0"/>
                <xsd:element ref="ns2:Customer_x0020_supplied_x0020_document" minOccurs="0"/>
                <xsd:element ref="ns2:Deliverable" minOccurs="0"/>
                <xsd:element ref="ns2:Draft" minOccurs="0"/>
                <xsd:element ref="ns2:Internal_x0020_use_x0020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339400-3BD4-4D77-B8F1-FDAB48BBD530" elementFormDefault="qualified">
    <xsd:import namespace="http://schemas.microsoft.com/office/2006/documentManagement/types"/>
    <xsd:import namespace="http://schemas.microsoft.com/office/infopath/2007/PartnerControls"/>
    <xsd:element name="Category" ma:index="8" nillable="true" ma:displayName="Category" ma:default="14 No Category Selected" ma:description="Document category" ma:format="Dropdown" ma:internalName="Category">
      <xsd:simpleType>
        <xsd:restriction base="dms:Choice">
          <xsd:enumeration value="01 Project Management"/>
          <xsd:enumeration value="02 Regular Reports"/>
          <xsd:enumeration value="03 Training Documentation"/>
          <xsd:enumeration value="04 Test Documentation"/>
          <xsd:enumeration value="05 User&amp;Customer Docs"/>
          <xsd:enumeration value="06 Development Docs"/>
          <xsd:enumeration value="07 Purchase&amp;Production"/>
          <xsd:enumeration value="08 Presentation"/>
          <xsd:enumeration value="09 Other"/>
          <xsd:enumeration value="10 Correspondence"/>
          <xsd:enumeration value="11 Measurement Reports"/>
          <xsd:enumeration value="12 System Engineering"/>
          <xsd:enumeration value="13 Meeting Minutes"/>
          <xsd:enumeration value="14 No Category Selected"/>
        </xsd:restriction>
      </xsd:simpleType>
    </xsd:element>
    <xsd:element name="MyCategory" ma:index="11" nillable="true" ma:displayName="MyCategory" ma:description="MyCategory - Use your own document classification" ma:indexed="true" ma:list="{A3A213C2-9F1B-41B5-8CD4-22D22C5D52D3}" ma:internalName="MyCategory" ma:showField="Title">
      <xsd:simpleType>
        <xsd:restriction base="dms:Lookup"/>
      </xsd:simpleType>
    </xsd:element>
    <xsd:element name="Contract" ma:index="12" nillable="true" ma:displayName="Contract" ma:default="0" ma:description="Document attribute" ma:internalName="Contract">
      <xsd:simpleType>
        <xsd:restriction base="dms:Boolean"/>
      </xsd:simpleType>
    </xsd:element>
    <xsd:element name="Classified" ma:index="13" nillable="true" ma:displayName="Classified" ma:default="0" ma:description="Document attribute" ma:internalName="Classified">
      <xsd:simpleType>
        <xsd:restriction base="dms:Boolean"/>
      </xsd:simpleType>
    </xsd:element>
    <xsd:element name="Customer_x0020_supplied_x0020_document" ma:index="14" nillable="true" ma:displayName="Customer supplied document" ma:default="0" ma:description="Document attribute" ma:internalName="Customer_x0020_supplied_x0020_document">
      <xsd:simpleType>
        <xsd:restriction base="dms:Boolean"/>
      </xsd:simpleType>
    </xsd:element>
    <xsd:element name="Deliverable" ma:index="15" nillable="true" ma:displayName="Deliverable" ma:default="0" ma:description="Document attribute" ma:internalName="Deliverable">
      <xsd:simpleType>
        <xsd:restriction base="dms:Boolean"/>
      </xsd:simpleType>
    </xsd:element>
    <xsd:element name="Draft" ma:index="16" nillable="true" ma:displayName="Draft" ma:default="0" ma:description="Document attribute" ma:internalName="Draft">
      <xsd:simpleType>
        <xsd:restriction base="dms:Boolean"/>
      </xsd:simpleType>
    </xsd:element>
    <xsd:element name="Internal_x0020_use_x0020_only" ma:index="17" nillable="true" ma:displayName="Internal use only" ma:default="0" ma:description="Document attribute" ma:internalName="Internal_x0020_use_x0020_only">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6BF7F-B05C-4445-8C02-9C72105D1ADB}">
  <ds:schemaRefs>
    <ds:schemaRef ds:uri="http://schemas.microsoft.com/sharepoint/v3/contenttype/forms"/>
  </ds:schemaRefs>
</ds:datastoreItem>
</file>

<file path=customXml/itemProps2.xml><?xml version="1.0" encoding="utf-8"?>
<ds:datastoreItem xmlns:ds="http://schemas.openxmlformats.org/officeDocument/2006/customXml" ds:itemID="{1BE083EC-2AAD-43CF-B06C-0849BF59D82E}">
  <ds:schemaRefs>
    <ds:schemaRef ds:uri="http://schemas.microsoft.com/office/2006/metadata/properties"/>
    <ds:schemaRef ds:uri="http://schemas.microsoft.com/office/infopath/2007/PartnerControls"/>
    <ds:schemaRef ds:uri="4A339400-3BD4-4D77-B8F1-FDAB48BBD530"/>
    <ds:schemaRef ds:uri="http://schemas.microsoft.com/sharepoint/v3"/>
  </ds:schemaRefs>
</ds:datastoreItem>
</file>

<file path=customXml/itemProps3.xml><?xml version="1.0" encoding="utf-8"?>
<ds:datastoreItem xmlns:ds="http://schemas.openxmlformats.org/officeDocument/2006/customXml" ds:itemID="{109F8A65-9E40-4A56-8144-9183B285D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339400-3BD4-4D77-B8F1-FDAB48BBD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0C9EE-2D9C-426F-BCEC-F6223160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20</Pages>
  <Words>4222</Words>
  <Characters>25758</Characters>
  <Application>Microsoft Office Word</Application>
  <DocSecurity>0</DocSecurity>
  <Lines>214</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D3.4 - Service Design Description for the xxx Service</vt:lpstr>
      <vt:lpstr/>
    </vt:vector>
  </TitlesOfParts>
  <Company>Statens It</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D3.4 - Service Design Description for the xxx Service</dc:title>
  <dc:subject>EfficienSea 2</dc:subject>
  <dc:creator>Christoph Rihacek</dc:creator>
  <cp:keywords>Service, Data Model</cp:keywords>
  <cp:lastModifiedBy>Rasmus Madsen Jensen</cp:lastModifiedBy>
  <cp:revision>21</cp:revision>
  <cp:lastPrinted>2016-04-29T07:13:00Z</cp:lastPrinted>
  <dcterms:created xsi:type="dcterms:W3CDTF">2016-08-10T12:41:00Z</dcterms:created>
  <dcterms:modified xsi:type="dcterms:W3CDTF">2016-08-19T09:39:00Z</dcterms:modified>
  <cp:category>Deliverable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 Name">
    <vt:lpwstr>&lt;Service Name&gt;</vt:lpwstr>
  </property>
  <property fmtid="{D5CDD505-2E9C-101B-9397-08002B2CF9AE}" pid="3" name="ContentTypeId">
    <vt:lpwstr>0x010100238B993BBBB5D74C92B481ADE7D16EDE</vt:lpwstr>
  </property>
</Properties>
</file>